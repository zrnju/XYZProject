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A9FBB" w14:textId="77777777" w:rsidR="00CC006D" w:rsidRDefault="00CC006D" w:rsidP="00CC006D">
      <w:pPr>
        <w:rPr>
          <w:lang w:eastAsia="zh-CN"/>
        </w:rPr>
      </w:pPr>
    </w:p>
    <w:p w14:paraId="4B5EC6D0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14:paraId="0DFDF966" w14:textId="77777777"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63557DBE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14:paraId="61C5CAFF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7C0984D4" w14:textId="77777777"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D236AA">
        <w:rPr>
          <w:rFonts w:ascii="宋体" w:hAnsi="宋体"/>
          <w:b/>
          <w:sz w:val="48"/>
          <w:szCs w:val="48"/>
          <w:lang w:eastAsia="zh-CN"/>
        </w:rPr>
        <w:t>7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完整版</w:t>
      </w:r>
    </w:p>
    <w:p w14:paraId="1439C44F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072CD7F4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5E656988" w14:textId="77777777" w:rsidR="00CC006D" w:rsidRDefault="00CC006D" w:rsidP="00CC006D">
      <w:pPr>
        <w:jc w:val="center"/>
        <w:rPr>
          <w:lang w:eastAsia="zh-CN"/>
        </w:rPr>
      </w:pPr>
    </w:p>
    <w:p w14:paraId="738E6197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14:paraId="3842E03B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78A1135E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14:paraId="5670F87B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46F95FEC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67E1C762" w14:textId="77777777"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</w:t>
      </w:r>
      <w:r w:rsidR="00D236AA">
        <w:rPr>
          <w:rFonts w:hint="eastAsia"/>
          <w:sz w:val="48"/>
          <w:szCs w:val="48"/>
          <w:lang w:eastAsia="zh-CN"/>
        </w:rPr>
        <w:t>10-1</w:t>
      </w:r>
    </w:p>
    <w:p w14:paraId="5BAAF4F5" w14:textId="77777777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14:paraId="48844C98" w14:textId="77777777" w:rsidR="00CC006D" w:rsidRDefault="00CC006D" w:rsidP="00CC006D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D236AA" w:rsidRPr="00EB2D6D" w14:paraId="00005A52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E6E6E6"/>
          </w:tcPr>
          <w:p w14:paraId="167B4B26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14:paraId="12FEA1D0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14:paraId="4D925418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14:paraId="01B10B04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268F1" w:rsidRPr="00EB2D6D" w14:paraId="1ECBC01E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2895A24E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F8062C0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14:paraId="4B590F4B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最初部分用例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14:paraId="32AC8088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7A1748" w:rsidRPr="00EB2D6D" w14:paraId="23438F40" w14:textId="77777777" w:rsidTr="00EB2D6D">
        <w:trPr>
          <w:trHeight w:val="704"/>
          <w:jc w:val="center"/>
        </w:trPr>
        <w:tc>
          <w:tcPr>
            <w:tcW w:w="1416" w:type="dxa"/>
          </w:tcPr>
          <w:p w14:paraId="09960928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14:paraId="5BE9F73B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14:paraId="39BE7903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最初部分用例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14:paraId="5B35351D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</w:t>
            </w:r>
            <w:r w:rsidR="000C2B78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268F1" w:rsidRPr="00EB2D6D" w14:paraId="79A7E7F7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71DB4B6F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4E9E294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14:paraId="1BA607FB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修改最初部分用例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文档，</w:t>
            </w: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14:paraId="4B8CF536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CC006D" w:rsidRPr="00EB2D6D" w14:paraId="3CDF6E27" w14:textId="77777777" w:rsidTr="00EB2D6D">
        <w:trPr>
          <w:trHeight w:val="318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397AD648" w14:textId="77777777" w:rsidR="00CC006D" w:rsidRPr="00EB2D6D" w:rsidRDefault="00CD0ADA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387B6332" w14:textId="77777777" w:rsidR="00CC006D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14:paraId="7099433D" w14:textId="77777777" w:rsidR="00941ECE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修改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部分用例文档</w:t>
            </w:r>
            <w:r w:rsidR="00941EC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14:paraId="42B55F57" w14:textId="77777777" w:rsidR="00941ECE" w:rsidRPr="00EB2D6D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14:paraId="431760E6" w14:textId="77777777" w:rsidR="00941ECE" w:rsidRPr="00EB2D6D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14:paraId="72ED3EA7" w14:textId="77777777" w:rsidR="00CC006D" w:rsidRPr="00EB2D6D" w:rsidRDefault="00CD0ADA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增添个人</w:t>
            </w: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负责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的部分用例</w:t>
            </w:r>
            <w:r w:rsidR="00941EC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 w:rsidR="00941ECE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 w:rsidR="00941EC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 w:rsidR="00941ECE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14:paraId="12898A7A" w14:textId="77777777" w:rsidR="00941ECE" w:rsidRPr="00EB2D6D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合并</w:t>
            </w:r>
            <w:r w:rsidRPr="00EB2D6D">
              <w:rPr>
                <w:rFonts w:asciiTheme="majorEastAsia" w:eastAsiaTheme="majorEastAsia" w:hAnsiTheme="majorEastAsia" w:cs="微软雅黑"/>
                <w:b/>
                <w:szCs w:val="22"/>
                <w:lang w:eastAsia="zh-CN"/>
              </w:rPr>
              <w:t>邢程的</w:t>
            </w:r>
            <w:r w:rsidRPr="00EB2D6D">
              <w:rPr>
                <w:rFonts w:asciiTheme="majorEastAsia" w:eastAsiaTheme="majorEastAsia" w:hAnsiTheme="majorEastAsia" w:cs="微软雅黑" w:hint="eastAsia"/>
                <w:b/>
                <w:szCs w:val="22"/>
                <w:lang w:eastAsia="zh-CN"/>
              </w:rPr>
              <w:t>用例文档：</w:t>
            </w:r>
          </w:p>
          <w:p w14:paraId="41921CE6" w14:textId="77777777" w:rsidR="00941ECE" w:rsidRPr="00EB2D6D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14:paraId="1D6B6E56" w14:textId="77777777" w:rsidR="00941ECE" w:rsidRPr="00EB2D6D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14:paraId="3D74975C" w14:textId="77777777" w:rsidR="00CC006D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CC006D" w:rsidRPr="00EB2D6D" w14:paraId="2291FB70" w14:textId="77777777" w:rsidTr="00EB2D6D">
        <w:trPr>
          <w:trHeight w:val="209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62919DD1" w14:textId="77777777" w:rsidR="00CC006D" w:rsidRPr="00EB2D6D" w:rsidRDefault="00397EED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76037FE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14:paraId="1150AF51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14:paraId="5F627810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14:paraId="5FA4DC25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14:paraId="529E6B94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7E0641" w:rsidRPr="00EB2D6D" w14:paraId="3B2EEE7E" w14:textId="77777777" w:rsidTr="00EB2D6D">
        <w:trPr>
          <w:trHeight w:val="251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567B607" w14:textId="77777777" w:rsidR="007E0641" w:rsidRPr="00EB2D6D" w:rsidRDefault="007E0641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6BF092E" w14:textId="77777777" w:rsidR="007E0641" w:rsidRPr="00EB2D6D" w:rsidRDefault="007E0641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14:paraId="69CFECFF" w14:textId="77777777" w:rsidR="008C6BAA" w:rsidRPr="00EB2D6D" w:rsidRDefault="008C6BAA" w:rsidP="008C6BAA">
            <w:pPr>
              <w:pStyle w:val="1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</w:t>
            </w:r>
            <w:r w:rsidR="00150212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交易结算</w:t>
            </w:r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，用例名改为交易审核，内容更改</w:t>
            </w:r>
          </w:p>
        </w:tc>
        <w:tc>
          <w:tcPr>
            <w:tcW w:w="1344" w:type="dxa"/>
            <w:shd w:val="clear" w:color="auto" w:fill="FFFFFF"/>
          </w:tcPr>
          <w:p w14:paraId="68C3D0D2" w14:textId="77777777" w:rsidR="007E0641" w:rsidRPr="00EB2D6D" w:rsidRDefault="00A06BE3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1B5835" w:rsidRPr="00EB2D6D" w14:paraId="57B552A7" w14:textId="77777777" w:rsidTr="00EB2D6D">
        <w:trPr>
          <w:trHeight w:val="691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2802853" w14:textId="77777777" w:rsidR="001B5835" w:rsidRPr="00EB2D6D" w:rsidRDefault="001B5835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14:paraId="5997B5BE" w14:textId="77777777" w:rsidR="001B5835" w:rsidRPr="00EB2D6D" w:rsidRDefault="001B5835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14:paraId="2C241FB4" w14:textId="77777777" w:rsidR="001B5835" w:rsidRPr="00EB2D6D" w:rsidRDefault="001B5835" w:rsidP="001B5835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业务员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：司机信息管理、车辆信息管理、建立收款单</w:t>
            </w:r>
          </w:p>
          <w:p w14:paraId="00E10287" w14:textId="77777777" w:rsidR="001B5835" w:rsidRPr="00EB2D6D" w:rsidRDefault="001B5835" w:rsidP="001B5835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14:paraId="532AA91E" w14:textId="77777777" w:rsidR="009268F1" w:rsidRPr="00EB2D6D" w:rsidRDefault="009268F1" w:rsidP="001B5835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14:paraId="26A6C6F5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14:paraId="672B68E3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（1）.将收件和派件的用例拆分，改为“接受货物”“派件分配”</w:t>
            </w:r>
          </w:p>
          <w:p w14:paraId="0763BC0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（2）.修改用例“派件分配”：将查询派件单的流程细化，默认系统显示距离当日时间最近的30条接受单的信息</w:t>
            </w:r>
          </w:p>
          <w:p w14:paraId="18316A82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14:paraId="3ACFAA6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修改各个用例的优先级，将低全部改为高</w:t>
            </w:r>
          </w:p>
          <w:p w14:paraId="4BC945ED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14:paraId="038C6F64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14:paraId="3D99FE15" w14:textId="77777777" w:rsidR="001B5835" w:rsidRPr="00EB2D6D" w:rsidRDefault="001B5835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="009268F1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</w:tbl>
    <w:p w14:paraId="6230C781" w14:textId="77777777" w:rsidR="00CC006D" w:rsidRDefault="00CC006D" w:rsidP="00CC006D">
      <w:pPr>
        <w:rPr>
          <w:b/>
          <w:sz w:val="44"/>
          <w:szCs w:val="44"/>
          <w:lang w:eastAsia="zh-CN"/>
        </w:rPr>
      </w:pPr>
    </w:p>
    <w:p w14:paraId="04627CDA" w14:textId="77777777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14:paraId="515C7AA1" w14:textId="77777777"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14:paraId="63D95E9C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14:paraId="250F64A2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5A946C26" w14:textId="77777777"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14:paraId="0B05CAB8" w14:textId="77777777"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83EB14F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182513F2" w14:textId="77777777"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14:paraId="617AE249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14:paraId="4247ED46" w14:textId="77777777" w:rsidR="00CC006D" w:rsidRDefault="00CC006D" w:rsidP="00CC006D">
      <w:pPr>
        <w:rPr>
          <w:lang w:eastAsia="zh-CN"/>
        </w:rPr>
      </w:pPr>
    </w:p>
    <w:p w14:paraId="5C667FB4" w14:textId="77777777"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1B5835" w14:paraId="182ADEB8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633DFE18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14:paraId="5C49D986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1B5835" w14:paraId="4797AECD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3FAF080B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 w:rsidRPr="00714853"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14:paraId="38D4679C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 w:rsidRPr="00714853">
              <w:rPr>
                <w:rFonts w:hint="eastAsia"/>
                <w:lang w:eastAsia="zh-CN"/>
              </w:rPr>
              <w:t>物流信息查询</w:t>
            </w:r>
          </w:p>
        </w:tc>
      </w:tr>
      <w:tr w:rsidR="001B5835" w14:paraId="55DECBAE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2119D43A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14:paraId="76EF822B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5D61A84D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14:paraId="06827568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</w:tc>
      </w:tr>
      <w:tr w:rsidR="001B5835" w14:paraId="75ED1FFB" w14:textId="77777777" w:rsidTr="001B5835">
        <w:tc>
          <w:tcPr>
            <w:tcW w:w="2835" w:type="dxa"/>
            <w:vAlign w:val="center"/>
          </w:tcPr>
          <w:p w14:paraId="5F38B531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14:paraId="1D8BF09F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车辆装车管理</w:t>
            </w:r>
          </w:p>
          <w:p w14:paraId="1C9AB2BF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接收货物</w:t>
            </w:r>
          </w:p>
          <w:p w14:paraId="75C7F897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派件分配</w:t>
            </w:r>
          </w:p>
          <w:p w14:paraId="1398A355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司机信息管理</w:t>
            </w:r>
          </w:p>
          <w:p w14:paraId="61BEABB3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14:paraId="6ACDD83A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B5835" w14:paraId="003351FD" w14:textId="77777777" w:rsidTr="001B5835">
        <w:tc>
          <w:tcPr>
            <w:tcW w:w="2835" w:type="dxa"/>
            <w:vAlign w:val="center"/>
          </w:tcPr>
          <w:p w14:paraId="24F0C43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14:paraId="43A43857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14:paraId="0E122A97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14:paraId="69F8932F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</w:tc>
      </w:tr>
      <w:tr w:rsidR="001B5835" w14:paraId="4BBF752F" w14:textId="77777777" w:rsidTr="001B5835">
        <w:tc>
          <w:tcPr>
            <w:tcW w:w="2835" w:type="dxa"/>
            <w:vAlign w:val="center"/>
          </w:tcPr>
          <w:p w14:paraId="4BDCF734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14:paraId="77046ABE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14:paraId="7F7FF5FA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14:paraId="6B0C7ADE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14:paraId="58D28B03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14:paraId="202BCF61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</w:t>
            </w:r>
            <w:r>
              <w:rPr>
                <w:rFonts w:hint="eastAsia"/>
              </w:rPr>
              <w:t>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1B5835" w14:paraId="019F7436" w14:textId="77777777" w:rsidTr="001B5835">
        <w:tc>
          <w:tcPr>
            <w:tcW w:w="2835" w:type="dxa"/>
            <w:vAlign w:val="center"/>
          </w:tcPr>
          <w:p w14:paraId="0AFF67B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14:paraId="033A9094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14:paraId="78C940F9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14:paraId="5BCE8E0A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14:paraId="1E2BF0AC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14:paraId="16BCC490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14:paraId="62CD8620" w14:textId="77777777" w:rsidR="001B5835" w:rsidRDefault="001B5835" w:rsidP="001B5835">
            <w:pPr>
              <w:pStyle w:val="1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新建付款单</w:t>
            </w:r>
          </w:p>
        </w:tc>
      </w:tr>
      <w:tr w:rsidR="001B5835" w14:paraId="0926A606" w14:textId="77777777" w:rsidTr="001B5835">
        <w:tc>
          <w:tcPr>
            <w:tcW w:w="2835" w:type="dxa"/>
            <w:vAlign w:val="center"/>
          </w:tcPr>
          <w:p w14:paraId="5D39F563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总经理</w:t>
            </w:r>
          </w:p>
        </w:tc>
        <w:tc>
          <w:tcPr>
            <w:tcW w:w="5132" w:type="dxa"/>
            <w:vAlign w:val="center"/>
          </w:tcPr>
          <w:p w14:paraId="1387B288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14:paraId="57D8C8FF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14:paraId="32A3C451" w14:textId="77777777" w:rsidR="001B5835" w:rsidRDefault="001B5835" w:rsidP="001B5835">
            <w:pPr>
              <w:pStyle w:val="a3"/>
              <w:numPr>
                <w:ilvl w:val="0"/>
                <w:numId w:val="37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14:paraId="4FAF1D8F" w14:textId="77777777" w:rsidR="001B5835" w:rsidRDefault="001B5835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28.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薪水策略</w:t>
            </w:r>
          </w:p>
          <w:p w14:paraId="0C0DD164" w14:textId="77777777" w:rsidR="001B5835" w:rsidRDefault="001B5835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常量</w:t>
            </w:r>
          </w:p>
        </w:tc>
      </w:tr>
      <w:tr w:rsidR="001B5835" w14:paraId="29E3C491" w14:textId="77777777" w:rsidTr="001B5835">
        <w:tc>
          <w:tcPr>
            <w:tcW w:w="2835" w:type="dxa"/>
            <w:vAlign w:val="center"/>
          </w:tcPr>
          <w:p w14:paraId="2ABBEC9A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14:paraId="0670A12C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30. </w:t>
            </w: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</w:tbl>
    <w:p w14:paraId="467C4F01" w14:textId="77777777" w:rsidR="00FD3F9C" w:rsidRDefault="00FD3F9C" w:rsidP="00FD3F9C">
      <w:pPr>
        <w:rPr>
          <w:b/>
          <w:sz w:val="44"/>
          <w:szCs w:val="44"/>
          <w:lang w:eastAsia="zh-CN"/>
        </w:rPr>
      </w:pPr>
    </w:p>
    <w:p w14:paraId="541EBAE5" w14:textId="1E874A67" w:rsidR="00FD3F9C" w:rsidRPr="00FD3F9C" w:rsidRDefault="00FD3F9C" w:rsidP="00FD3F9C">
      <w:pPr>
        <w:rPr>
          <w:b/>
          <w:sz w:val="44"/>
          <w:szCs w:val="44"/>
          <w:lang w:eastAsia="zh-CN"/>
        </w:rPr>
      </w:pPr>
      <w:r w:rsidRPr="00FD3F9C">
        <w:rPr>
          <w:rFonts w:hint="eastAsia"/>
          <w:b/>
          <w:sz w:val="44"/>
          <w:szCs w:val="44"/>
          <w:lang w:eastAsia="zh-CN"/>
        </w:rPr>
        <w:t>3.</w:t>
      </w:r>
      <w:r w:rsidR="00CC006D" w:rsidRPr="00FD3F9C">
        <w:rPr>
          <w:rFonts w:hint="eastAsia"/>
          <w:b/>
          <w:sz w:val="44"/>
          <w:szCs w:val="44"/>
          <w:lang w:eastAsia="zh-CN"/>
        </w:rPr>
        <w:t>用例图</w:t>
      </w:r>
    </w:p>
    <w:p w14:paraId="37346D45" w14:textId="77777777" w:rsidR="00FD3F9C" w:rsidRPr="00FD3F9C" w:rsidRDefault="00FD3F9C" w:rsidP="00FD3F9C">
      <w:pPr>
        <w:rPr>
          <w:lang w:eastAsia="zh-CN"/>
        </w:rPr>
      </w:pPr>
    </w:p>
    <w:p w14:paraId="359FAB41" w14:textId="0C5BC22A" w:rsidR="00FD3F9C" w:rsidRPr="00FD3F9C" w:rsidRDefault="00FD3F9C" w:rsidP="00FD3F9C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4.</w:t>
      </w:r>
      <w:r w:rsidRPr="00FD3F9C">
        <w:rPr>
          <w:rFonts w:hint="eastAsia"/>
          <w:b/>
          <w:sz w:val="44"/>
          <w:szCs w:val="44"/>
          <w:lang w:eastAsia="zh-CN"/>
        </w:rPr>
        <w:t>详细用例描述</w:t>
      </w:r>
    </w:p>
    <w:p w14:paraId="31FE0B5D" w14:textId="6723CD88" w:rsidR="00813001" w:rsidRPr="00FD3F9C" w:rsidRDefault="00813001" w:rsidP="00FD3F9C">
      <w:pPr>
        <w:rPr>
          <w:sz w:val="44"/>
          <w:szCs w:val="44"/>
          <w:lang w:eastAsia="zh-CN"/>
        </w:rPr>
      </w:pPr>
    </w:p>
    <w:p w14:paraId="57226552" w14:textId="70D1B8BE" w:rsidR="00FD3F9C" w:rsidRP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物流信息查询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1EEDC9D1" w14:textId="77777777" w:rsidTr="00EB2D6D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B8A73B5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985A146" w14:textId="46C47DC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688CEF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7815EC" w14:textId="2CB30413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FD3F9C" w14:paraId="7AD1EC8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3640A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4FF5A2D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D74968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1CBF880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28929EB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6BC0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14:paraId="5AB83C9D" w14:textId="269C6EB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8FA2AB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604502C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2966C3D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1A061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868ABDF" w14:textId="4C782B0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FD3F9C" w14:paraId="07365550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C36563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61538F1" w14:textId="3CF6173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查询人员需要查询已知订单号的货物物流信息</w:t>
            </w:r>
          </w:p>
        </w:tc>
      </w:tr>
      <w:tr w:rsidR="00FD3F9C" w14:paraId="0C3BA893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7396C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F6C63C0" w14:textId="2D6BCB40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6AFD553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BED17D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1E778A32" w14:textId="77EC71A4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3BE971EF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BAE98A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049DFC6C" w14:textId="1056659E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58F96DA3" w14:textId="77777777" w:rsidTr="00EB2D6D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C4A83B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D852AF9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14:paraId="58CE84B9" w14:textId="77777777" w:rsidR="00FD3F9C" w:rsidRPr="00897DCC" w:rsidRDefault="00FD3F9C" w:rsidP="00FD3F9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05C68720" w14:textId="77777777" w:rsidR="00FD3F9C" w:rsidRPr="00897DCC" w:rsidRDefault="00FD3F9C" w:rsidP="00FD3F9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2C3A88E7" w14:textId="77777777" w:rsidR="00FD3F9C" w:rsidRPr="00897DCC" w:rsidRDefault="00FD3F9C" w:rsidP="00FD3F9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输入订单号并确认</w:t>
            </w:r>
          </w:p>
          <w:p w14:paraId="5CA2DB2F" w14:textId="77777777" w:rsidR="00FD3F9C" w:rsidRDefault="00FD3F9C" w:rsidP="00FD3F9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系统自动显示该订单的物流</w:t>
            </w:r>
            <w:r w:rsidRPr="00897DCC">
              <w:rPr>
                <w:rFonts w:ascii="宋体" w:hAnsi="宋体" w:hint="eastAsia"/>
                <w:lang w:eastAsia="zh-CN"/>
              </w:rPr>
              <w:t>状态：</w:t>
            </w:r>
          </w:p>
          <w:p w14:paraId="6EBF8F09" w14:textId="77777777" w:rsidR="00FD3F9C" w:rsidRPr="00897DC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1a.</w:t>
            </w:r>
            <w:r w:rsidRPr="00897DCC">
              <w:rPr>
                <w:rFonts w:ascii="宋体" w:hAnsi="宋体" w:hint="eastAsia"/>
                <w:lang w:eastAsia="zh-CN"/>
              </w:rPr>
              <w:t>收件 （标注收件站点、收件时间、收件员信息）</w:t>
            </w:r>
          </w:p>
          <w:p w14:paraId="45DF3ADD" w14:textId="77777777" w:rsidR="00FD3F9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1b.按时间顺序排列的中转4个状态：</w:t>
            </w:r>
            <w:r w:rsidRPr="00561EC6">
              <w:rPr>
                <w:rFonts w:ascii="宋体" w:hAnsi="宋体" w:hint="eastAsia"/>
                <w:lang w:eastAsia="zh-CN"/>
              </w:rPr>
              <w:t>到达收件人中转站</w:t>
            </w:r>
            <w:r>
              <w:rPr>
                <w:rFonts w:ascii="宋体" w:hAnsi="宋体" w:hint="eastAsia"/>
                <w:lang w:eastAsia="zh-CN"/>
              </w:rPr>
              <w:t>，到达收件人集散站，到达寄件人集散站，到达寄件人中转站。</w:t>
            </w:r>
          </w:p>
          <w:p w14:paraId="1FE20E06" w14:textId="77777777" w:rsidR="00FD3F9C" w:rsidRPr="00561EC6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</w:t>
            </w:r>
          </w:p>
          <w:p w14:paraId="7C475E4B" w14:textId="3E40B893" w:rsidR="00FD3F9C" w:rsidRPr="004E0137" w:rsidRDefault="00FD3F9C" w:rsidP="00FD3F9C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1.c派件</w:t>
            </w:r>
            <w:r w:rsidRPr="00561EC6">
              <w:rPr>
                <w:rFonts w:ascii="宋体" w:hAnsi="宋体" w:hint="eastAsia"/>
                <w:lang w:eastAsia="zh-CN"/>
              </w:rPr>
              <w:t>中</w:t>
            </w:r>
            <w:r>
              <w:rPr>
                <w:rFonts w:ascii="宋体" w:hAnsi="宋体" w:hint="eastAsia"/>
                <w:lang w:eastAsia="zh-CN"/>
              </w:rPr>
              <w:t>（标注派件站点、派件时间、派件员信息）</w:t>
            </w:r>
          </w:p>
        </w:tc>
      </w:tr>
      <w:tr w:rsidR="00FD3F9C" w14:paraId="66BEB43B" w14:textId="77777777" w:rsidTr="00EB2D6D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EFF2EF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3F5A250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查询人员</w:t>
            </w:r>
            <w:r>
              <w:rPr>
                <w:rFonts w:ascii="宋体" w:hAnsi="宋体" w:hint="eastAsia"/>
                <w:b/>
                <w:lang w:eastAsia="zh-CN"/>
              </w:rPr>
              <w:t>取消查看货物物流信息</w:t>
            </w:r>
          </w:p>
          <w:p w14:paraId="1160B8C6" w14:textId="77777777" w:rsidR="00FD3F9C" w:rsidRPr="00D37A79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1.系统取消该流程并返回主界面</w:t>
            </w:r>
          </w:p>
          <w:p w14:paraId="469D3203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2b.该订单号存在非法字符，长度不符合要求或者订单号不存在</w:t>
            </w:r>
          </w:p>
          <w:p w14:paraId="17946BC4" w14:textId="77777777" w:rsidR="00FD3F9C" w:rsidRPr="00503399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1.系统提示错误，要求重新输入</w:t>
            </w:r>
          </w:p>
          <w:p w14:paraId="61F09CDD" w14:textId="77777777" w:rsidR="00FD3F9C" w:rsidRPr="00662378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5B160D3B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D15357E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6CBD2" w14:textId="33F70D67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无</w:t>
            </w:r>
          </w:p>
        </w:tc>
      </w:tr>
    </w:tbl>
    <w:p w14:paraId="5D95D3E1" w14:textId="77777777" w:rsidR="00FD3F9C" w:rsidRDefault="00FD3F9C" w:rsidP="00FD3F9C">
      <w:pPr>
        <w:rPr>
          <w:lang w:eastAsia="zh-CN"/>
        </w:rPr>
      </w:pPr>
    </w:p>
    <w:p w14:paraId="333C8B3C" w14:textId="77777777" w:rsidR="00FD3F9C" w:rsidRDefault="00FD3F9C" w:rsidP="00FD3F9C">
      <w:pPr>
        <w:rPr>
          <w:lang w:eastAsia="zh-CN"/>
        </w:rPr>
      </w:pPr>
    </w:p>
    <w:p w14:paraId="3D554899" w14:textId="29F6198A" w:rsidR="00FD3F9C" w:rsidRP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订单输入</w:t>
      </w: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FD3F9C" w14:paraId="2AEDA2C8" w14:textId="77777777" w:rsidTr="00EB2D6D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DA8246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5688CC9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91CEF61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183D1F" w14:textId="77777777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FD3F9C" w14:paraId="46AFF28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8AA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4" w:type="dxa"/>
            <w:vAlign w:val="center"/>
          </w:tcPr>
          <w:p w14:paraId="57675D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36995D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74A7067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31A06D48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F6E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93A969C" w14:textId="5EF2A43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7B0A0D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5E16F421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14663EC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28D2E1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D2DCE0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FD3F9C" w14:paraId="1308FEE7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4742C1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7CCB35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快递员需要添加订单</w:t>
            </w:r>
          </w:p>
        </w:tc>
      </w:tr>
      <w:tr w:rsidR="00FD3F9C" w14:paraId="44DA672F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B27A5C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B0FB68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2C89778C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B53F8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952120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4C778C2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BBFEC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72974ED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2153490F" w14:textId="77777777" w:rsidTr="00EB2D6D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47944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210037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4B60E0DD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1.快递员</w:t>
            </w:r>
            <w:r>
              <w:rPr>
                <w:rFonts w:ascii="宋体" w:hAnsi="宋体" w:hint="eastAsia"/>
                <w:lang w:eastAsia="zh-CN"/>
              </w:rPr>
              <w:t>发出增加订单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5E9F5DD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提示快递员输入新增订单信息</w:t>
            </w:r>
          </w:p>
          <w:p w14:paraId="22DF0B7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快递员按照要求输入寄件人姓名、住址、单位、电话、手机；</w:t>
            </w:r>
          </w:p>
          <w:p w14:paraId="61C7CDB0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输入收件人姓名、住址、单位、电话、手机</w:t>
            </w:r>
          </w:p>
          <w:p w14:paraId="492AC3A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4.快递员按照要求输入托运货物信息：原件数、实际重量、体积、内件品名、尺寸。（如果是较轻、体积较大的货物，按照长＊宽＊高／5000来计算其体积重量，和实际重量取最大值）</w:t>
            </w:r>
          </w:p>
          <w:p w14:paraId="08A010D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14:paraId="7FB3E7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14:paraId="33C5AF1C" w14:textId="659657EB" w:rsidR="00FD3F9C" w:rsidRPr="00C60B3B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</w:t>
            </w:r>
            <w:ins w:id="0" w:author="陈自强" w:date="2015-10-03T16:39:00Z">
              <w:r w:rsidR="0029636A">
                <w:rPr>
                  <w:rFonts w:ascii="宋体" w:hAnsi="宋体" w:hint="eastAsia"/>
                  <w:lang w:eastAsia="zh-CN"/>
                </w:rPr>
                <w:t>快</w:t>
              </w:r>
            </w:ins>
            <w:r>
              <w:rPr>
                <w:rFonts w:ascii="宋体" w:hAnsi="宋体" w:hint="eastAsia"/>
                <w:lang w:eastAsia="zh-CN"/>
              </w:rPr>
              <w:t>递员输入订单条形码号（10位数）</w:t>
            </w:r>
          </w:p>
          <w:p w14:paraId="41DB9E43" w14:textId="77777777" w:rsidR="00FD3F9C" w:rsidRPr="004E0137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</w:p>
        </w:tc>
      </w:tr>
      <w:tr w:rsidR="00FD3F9C" w14:paraId="4163923E" w14:textId="77777777" w:rsidTr="00EB2D6D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267A5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62F8CA2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>如果寄件人或者收件人的电话或者手机号码长度不符合要求</w:t>
            </w:r>
          </w:p>
          <w:p w14:paraId="2932EB75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17FC1B8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3～7b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3D377DFF" w14:textId="77777777" w:rsidR="00FD3F9C" w:rsidRDefault="00FD3F9C" w:rsidP="00FD3F9C">
            <w:pPr>
              <w:pStyle w:val="1"/>
              <w:widowControl w:val="0"/>
              <w:numPr>
                <w:ilvl w:val="1"/>
                <w:numId w:val="31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4E9646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58BE535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188FC46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5E6DE20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</w:t>
            </w:r>
            <w:r>
              <w:rPr>
                <w:rFonts w:ascii="宋体" w:hAnsi="宋体" w:hint="eastAsia"/>
              </w:rPr>
              <w:t>系统</w:t>
            </w:r>
            <w:r w:rsidRPr="002A44CE">
              <w:rPr>
                <w:rFonts w:ascii="宋体" w:hAnsi="宋体" w:hint="eastAsia"/>
              </w:rPr>
              <w:t>要求重新输入</w:t>
            </w:r>
            <w:r>
              <w:rPr>
                <w:rFonts w:ascii="宋体" w:hAnsi="宋体" w:hint="eastAsia"/>
              </w:rPr>
              <w:t>。</w:t>
            </w:r>
          </w:p>
          <w:p w14:paraId="38842A9D" w14:textId="77777777" w:rsidR="00FD3F9C" w:rsidRPr="0066237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</w:p>
        </w:tc>
      </w:tr>
      <w:tr w:rsidR="00FD3F9C" w14:paraId="25B9A3A9" w14:textId="77777777" w:rsidTr="00EB2D6D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3EE19C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EFB0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56D0DCF6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DC84789" w14:textId="77777777" w:rsidR="00FD3F9C" w:rsidRDefault="00FD3F9C" w:rsidP="00FD3F9C"/>
    <w:p w14:paraId="676D3500" w14:textId="77777777" w:rsidR="00FD3F9C" w:rsidRDefault="00FD3F9C" w:rsidP="00FD3F9C"/>
    <w:p w14:paraId="203C55EF" w14:textId="538F0A42" w:rsidR="00FD3F9C" w:rsidRP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报价和时间管理</w:t>
      </w:r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FD3F9C" w14:paraId="2784A198" w14:textId="77777777" w:rsidTr="00EB2D6D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C20115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6546B76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4F616F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B34C7" w14:textId="77777777" w:rsidR="00FD3F9C" w:rsidRPr="00D4787D" w:rsidRDefault="00FD3F9C" w:rsidP="00185B4B">
            <w:r>
              <w:rPr>
                <w:rFonts w:hint="eastAsia"/>
              </w:rPr>
              <w:t>报价和时间管理</w:t>
            </w:r>
          </w:p>
        </w:tc>
      </w:tr>
      <w:tr w:rsidR="00FD3F9C" w14:paraId="4B1D41AE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7FBE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4CC7321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0D99B8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072FAD6F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BEB13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6D9F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548EE147" w14:textId="4C14751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86540B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2F7000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E9C404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A1513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3B47FE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FD3F9C" w14:paraId="13C41B32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5A987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9801A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快递员已经将订单中的收件人、寄件人位置填写清楚；</w:t>
            </w:r>
          </w:p>
          <w:p w14:paraId="5B84E1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将托运货物信息填写清楚；</w:t>
            </w:r>
          </w:p>
        </w:tc>
      </w:tr>
      <w:tr w:rsidR="00FD3F9C" w14:paraId="46B8E074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5406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639ADA6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319EF0FA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87AFD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9717B96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1BE8F29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98F653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2B9466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12C9BCDB" w14:textId="77777777" w:rsidTr="00EB2D6D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AF1CB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2EC6E9F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1.0</w:t>
            </w:r>
            <w:r w:rsidRPr="00B65418">
              <w:rPr>
                <w:rFonts w:hint="eastAsia"/>
                <w:b/>
                <w:lang w:eastAsia="zh-CN"/>
              </w:rPr>
              <w:t>报价和时间管理</w:t>
            </w:r>
          </w:p>
          <w:p w14:paraId="635C85B4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1.快递员发出报价和预计的请求</w:t>
            </w:r>
          </w:p>
          <w:p w14:paraId="6F823037" w14:textId="77777777" w:rsidR="00FD3F9C" w:rsidRPr="00B65418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2.</w:t>
            </w:r>
            <w:r w:rsidRPr="00B65418">
              <w:rPr>
                <w:rFonts w:hint="eastAsia"/>
                <w:lang w:eastAsia="zh-CN"/>
              </w:rPr>
              <w:t>系统自动给出费用总计（运费＋包装费）</w:t>
            </w:r>
          </w:p>
          <w:p w14:paraId="7080A869" w14:textId="77777777" w:rsidR="00FD3F9C" w:rsidRPr="004E0137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3.</w:t>
            </w:r>
            <w:r w:rsidRPr="00B65418"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</w:tc>
      </w:tr>
      <w:tr w:rsidR="00FD3F9C" w14:paraId="3E89F38D" w14:textId="77777777" w:rsidTr="00EB2D6D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05EE90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41DEE8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~3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如果寄件人或者收件人的地址空缺或者无法识别</w:t>
            </w:r>
          </w:p>
          <w:p w14:paraId="7B55AEF3" w14:textId="77777777" w:rsidR="00FD3F9C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系统显示“信息错误”，提示“完善位置信息”。</w:t>
            </w:r>
          </w:p>
          <w:p w14:paraId="212599AA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1~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a</w:t>
            </w:r>
            <w:r w:rsidRPr="002A44CE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快递员取消增加订单</w:t>
            </w:r>
          </w:p>
          <w:p w14:paraId="3A84CC20" w14:textId="77777777" w:rsidR="00FD3F9C" w:rsidRDefault="00FD3F9C" w:rsidP="00FD3F9C">
            <w:pPr>
              <w:pStyle w:val="1"/>
              <w:widowControl w:val="0"/>
              <w:numPr>
                <w:ilvl w:val="1"/>
                <w:numId w:val="31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397B867" w14:textId="77777777" w:rsidR="00FD3F9C" w:rsidRPr="0066237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7079D47E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D514189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4C1264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1E6A563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0CD9CA2E" w14:textId="77777777" w:rsidR="00FD3F9C" w:rsidRDefault="00FD3F9C" w:rsidP="00FD3F9C"/>
    <w:p w14:paraId="1A2E097A" w14:textId="77777777" w:rsidR="00FD3F9C" w:rsidRDefault="00FD3F9C" w:rsidP="00FD3F9C"/>
    <w:p w14:paraId="4F3CB6D2" w14:textId="6935CF4A" w:rsid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收件信息输入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685CE6A5" w14:textId="77777777" w:rsidTr="00EB2D6D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F8FCE4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5AE887FA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5B55F08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0B8E3F" w14:textId="77777777" w:rsidR="00FD3F9C" w:rsidRPr="00D4787D" w:rsidRDefault="00FD3F9C" w:rsidP="00185B4B">
            <w:r>
              <w:rPr>
                <w:rFonts w:hint="eastAsia"/>
              </w:rPr>
              <w:t>收件信息输入</w:t>
            </w:r>
          </w:p>
        </w:tc>
      </w:tr>
      <w:tr w:rsidR="00FD3F9C" w14:paraId="005B3ED0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09270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2D2AFE4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569AF4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227512B4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0623E79F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85669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63BE5F97" w14:textId="5B8ACC42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96601D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60803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0AEAA5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A797B3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179505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FD3F9C" w14:paraId="7214E03F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D8B72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F611C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快递员需要填写收件的各类信息</w:t>
            </w:r>
          </w:p>
        </w:tc>
      </w:tr>
      <w:tr w:rsidR="00FD3F9C" w14:paraId="2292AC6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EBD2B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006E4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5A4602C2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EC976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27915C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2367B8C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E4A98A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148DD89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4C697BAE" w14:textId="77777777" w:rsidTr="00EB2D6D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D283BE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B8EDAB1" w14:textId="77777777" w:rsidR="00FD3F9C" w:rsidRDefault="00FD3F9C" w:rsidP="00185B4B">
            <w:pPr>
              <w:pStyle w:val="1"/>
              <w:ind w:firstLineChars="0" w:firstLine="0"/>
              <w:rPr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6268A6F8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快递员发出收件信息输入</w:t>
            </w:r>
            <w:r w:rsidRPr="00B65418">
              <w:rPr>
                <w:rFonts w:ascii="宋体" w:hAnsi="宋体" w:hint="eastAsia"/>
                <w:lang w:eastAsia="zh-CN"/>
              </w:rPr>
              <w:t>的请求</w:t>
            </w:r>
          </w:p>
          <w:p w14:paraId="63DA5CDF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系统提示输入收件信息</w:t>
            </w:r>
          </w:p>
          <w:p w14:paraId="4B29BC9D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快递员输入快递编号、收件人、收件日期</w:t>
            </w:r>
          </w:p>
          <w:p w14:paraId="1B35B89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14:paraId="76F64ADE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5.系统完成确认信息，跳转到快递员的主界面</w:t>
            </w:r>
          </w:p>
          <w:p w14:paraId="61A32FB1" w14:textId="77777777" w:rsidR="00FD3F9C" w:rsidRPr="004E0137" w:rsidRDefault="00FD3F9C" w:rsidP="00185B4B">
            <w:pPr>
              <w:rPr>
                <w:lang w:eastAsia="zh-CN"/>
              </w:rPr>
            </w:pPr>
          </w:p>
        </w:tc>
      </w:tr>
      <w:tr w:rsidR="00FD3F9C" w14:paraId="3264E305" w14:textId="77777777" w:rsidTr="00EB2D6D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BAAF0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5D8AFAC" w14:textId="77777777" w:rsidR="00FD3F9C" w:rsidRPr="00B51C0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3</w:t>
            </w:r>
            <w:r>
              <w:rPr>
                <w:rFonts w:ascii="宋体" w:hAnsi="宋体"/>
                <w:b/>
                <w:lang w:eastAsia="zh-CN"/>
              </w:rPr>
              <w:t>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快递编号</w:t>
            </w:r>
            <w:r>
              <w:rPr>
                <w:rFonts w:ascii="宋体" w:hAnsi="宋体" w:hint="eastAsia"/>
                <w:lang w:eastAsia="zh-CN"/>
              </w:rPr>
              <w:t>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44D8526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3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39DEB32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快递编号在系统中已经存在</w:t>
            </w:r>
          </w:p>
          <w:p w14:paraId="2F8BC8A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209E185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6C19BC97" w14:textId="77777777" w:rsidR="00FD3F9C" w:rsidRPr="00342998" w:rsidRDefault="00FD3F9C" w:rsidP="00FD3F9C">
            <w:pPr>
              <w:pStyle w:val="1"/>
              <w:widowControl w:val="0"/>
              <w:numPr>
                <w:ilvl w:val="1"/>
                <w:numId w:val="3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</w:t>
            </w:r>
            <w:r>
              <w:rPr>
                <w:rFonts w:ascii="宋体" w:hAnsi="宋体" w:hint="eastAsia"/>
                <w:lang w:eastAsia="zh-CN"/>
              </w:rPr>
              <w:t>快递员的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7C9675B3" w14:textId="77777777" w:rsidTr="00EB2D6D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365FB8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6F332C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70B039C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332E41F3" w14:textId="77777777" w:rsidR="00FD3F9C" w:rsidRDefault="00FD3F9C" w:rsidP="00FD3F9C"/>
    <w:p w14:paraId="10A4CCBD" w14:textId="77777777" w:rsidR="00FD3F9C" w:rsidRDefault="00FD3F9C" w:rsidP="00FD3F9C"/>
    <w:p w14:paraId="4C4FDF89" w14:textId="6863B091" w:rsid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车辆装车管理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5CD1B275" w14:textId="77777777" w:rsidTr="00EB2D6D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20DF12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6BE9DA08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55E55D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F663C" w14:textId="77777777" w:rsidR="00FD3F9C" w:rsidRPr="00B51C08" w:rsidRDefault="00FD3F9C" w:rsidP="00185B4B">
            <w:r>
              <w:rPr>
                <w:rFonts w:hint="eastAsia"/>
              </w:rPr>
              <w:t>车辆装车管理</w:t>
            </w:r>
          </w:p>
        </w:tc>
      </w:tr>
      <w:tr w:rsidR="00FD3F9C" w14:paraId="1BD67376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B8283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7AEBAD8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E6D157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DC84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11F6652F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18461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7746B4FA" w14:textId="2353FBD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E99D0F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1DF31842" w14:textId="3EEBBE79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471E43AB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94814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031873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FD3F9C" w14:paraId="3234B75E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16D16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96C7E43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FD3F9C" w14:paraId="2689A230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6B619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18CEDB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0D6721ED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1FD13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24A94920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FD3F9C" w14:paraId="4E7750CF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88D37A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C9C97C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39B6672A" w14:textId="77777777" w:rsidTr="00EB2D6D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63F2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F6B9D94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1.0车辆装车信息</w:t>
            </w:r>
            <w:r w:rsidRPr="00640A22">
              <w:rPr>
                <w:rFonts w:hint="eastAsia"/>
                <w:b/>
                <w:lang w:eastAsia="zh-CN"/>
              </w:rPr>
              <w:t>输入</w:t>
            </w:r>
          </w:p>
          <w:p w14:paraId="3E89200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营业厅业务员发出增加装车单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2D9F015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提示营业员业务员输入装车信息</w:t>
            </w:r>
          </w:p>
          <w:p w14:paraId="48033B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14:paraId="3EFD3066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14:paraId="12368842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业务员输入汽运编号：营业厅编号＋日期＋00000编码＋五位数字</w:t>
            </w:r>
          </w:p>
          <w:p w14:paraId="5115FF3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14:paraId="53ED373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车辆代号（城市编号（电话号码区号南京025）＋营业厅编号（000三位数字））</w:t>
            </w:r>
            <w:r>
              <w:rPr>
                <w:rFonts w:ascii="宋体" w:hAnsi="宋体" w:hint="eastAsia"/>
                <w:lang w:eastAsia="zh-CN"/>
              </w:rPr>
              <w:t>、监运员、押送员</w:t>
            </w:r>
          </w:p>
          <w:p w14:paraId="4E6B854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14:paraId="0DE4E84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14:paraId="21AF024C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14:paraId="51F7DAA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2C8CFA1D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14:paraId="3763E72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0EA79AF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14:paraId="4EF18AE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14:paraId="236A2266" w14:textId="4695BCE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</w:t>
            </w:r>
            <w:ins w:id="1" w:author="陈自强" w:date="2015-10-03T16:51:00Z">
              <w:r w:rsidR="00CC0877">
                <w:rPr>
                  <w:rFonts w:ascii="宋体" w:hAnsi="宋体" w:hint="eastAsia"/>
                  <w:lang w:eastAsia="zh-CN"/>
                </w:rPr>
                <w:t>该营业厅</w:t>
              </w:r>
            </w:ins>
            <w:r>
              <w:rPr>
                <w:rFonts w:ascii="宋体" w:hAnsi="宋体" w:hint="eastAsia"/>
                <w:lang w:eastAsia="zh-CN"/>
              </w:rPr>
              <w:t>所有装车信息</w:t>
            </w:r>
          </w:p>
        </w:tc>
      </w:tr>
      <w:tr w:rsidR="00FD3F9C" w14:paraId="77BF9A73" w14:textId="77777777" w:rsidTr="00EB2D6D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A0945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C68B963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如果编号含有非法字符或者格式不对，不复合要求</w:t>
            </w:r>
          </w:p>
          <w:p w14:paraId="789CB944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F7C6FA6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14:paraId="53D3F637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05997DB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6C779D6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43DD874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49B7E2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C4312A0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C41A40">
              <w:rPr>
                <w:rFonts w:ascii="宋体" w:hAnsi="宋体" w:hint="eastAsia"/>
                <w:lang w:eastAsia="zh-CN"/>
              </w:rPr>
              <w:t>1.1.3～1.1.4a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342E8561" w14:textId="77777777" w:rsidR="00FD3F9C" w:rsidRPr="00C41A40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16EAA6D5" w14:textId="77777777" w:rsidTr="00EB2D6D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C9521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263DF8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66243AA5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430EF985" w14:textId="77777777" w:rsidR="00FD3F9C" w:rsidRDefault="00FD3F9C" w:rsidP="00FD3F9C"/>
    <w:p w14:paraId="30872960" w14:textId="77777777" w:rsidR="00FD3F9C" w:rsidRDefault="00FD3F9C" w:rsidP="00FD3F9C"/>
    <w:p w14:paraId="79281EC0" w14:textId="52E37363" w:rsid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接收货物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031A5861" w14:textId="77777777" w:rsidTr="00EB2D6D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864E624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1DDF7DA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B7A3AF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33F3BD" w14:textId="77777777" w:rsidR="00FD3F9C" w:rsidRPr="00B51C08" w:rsidRDefault="00FD3F9C" w:rsidP="00185B4B">
            <w:r>
              <w:rPr>
                <w:rFonts w:hint="eastAsia"/>
              </w:rPr>
              <w:t>接收货物</w:t>
            </w:r>
          </w:p>
        </w:tc>
      </w:tr>
      <w:tr w:rsidR="00FD3F9C" w14:paraId="088142CF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4BD35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09CCFFF6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842A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16706E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74FAD81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ECC61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5377E706" w14:textId="2506D12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9E6B163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23005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9DA2BAE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C01BE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2FC7325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FD3F9C" w14:paraId="1EFDD77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CA98D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4572A4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营业厅站点要接收其他营业厅或者中转中心的货物，生成接受单                       </w:t>
            </w:r>
          </w:p>
        </w:tc>
      </w:tr>
      <w:tr w:rsidR="00FD3F9C" w14:paraId="522A2A3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B3F926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0E026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693F102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6A3774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824723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FD3F9C" w14:paraId="0C4B15F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35CB13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086D0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58B48E1C" w14:textId="77777777" w:rsidTr="00EB2D6D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7963A3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944EEA9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增加接受单</w:t>
            </w:r>
          </w:p>
          <w:p w14:paraId="04847B3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营业厅业务员发出增加接受单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9780B8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提示营业员业务员输入接受单信息</w:t>
            </w:r>
          </w:p>
          <w:p w14:paraId="3D5F215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14:paraId="058FFF80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4.当所有信息填写完成，业务员发出确认到达单的请求</w:t>
            </w:r>
          </w:p>
          <w:p w14:paraId="004977A5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14:paraId="1D7F93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424AE6A0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接受单 </w:t>
            </w:r>
          </w:p>
          <w:p w14:paraId="4E7E6E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636C9C49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2.系统显示距离当日时间最近的30条接受单的信息</w:t>
            </w:r>
          </w:p>
        </w:tc>
      </w:tr>
      <w:tr w:rsidR="00FD3F9C" w:rsidRPr="00C41A40" w14:paraId="42849738" w14:textId="77777777" w:rsidTr="00EB2D6D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BCB01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5EBC8672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业务员取消增加接受单</w:t>
            </w:r>
          </w:p>
          <w:p w14:paraId="017EBBAE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5F2A3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7881F184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2C1B53C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F6AF39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系统显示“此货物已经接受”，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35105F1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</w:t>
            </w:r>
            <w:r w:rsidRPr="00C41A40">
              <w:rPr>
                <w:rFonts w:ascii="宋体" w:hAnsi="宋体" w:hint="eastAsia"/>
                <w:lang w:eastAsia="zh-CN"/>
              </w:rPr>
              <w:t>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501DEB9F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26E517E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业务员选择想要查询的接受单日期</w:t>
            </w:r>
          </w:p>
          <w:p w14:paraId="3DD34E1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系统提示输入接受单日期</w:t>
            </w:r>
          </w:p>
          <w:p w14:paraId="6E67994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业务员选择接受单日期</w:t>
            </w:r>
          </w:p>
          <w:p w14:paraId="1770193A" w14:textId="77777777" w:rsidR="00FD3F9C" w:rsidRPr="00C41A40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系统自动显示当日的所有接受单信息</w:t>
            </w:r>
          </w:p>
        </w:tc>
      </w:tr>
      <w:tr w:rsidR="00FD3F9C" w14:paraId="13B2E3FE" w14:textId="77777777" w:rsidTr="00EB2D6D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3AA0E51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4247F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A290BB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0E13474" w14:textId="77777777" w:rsidR="00FD3F9C" w:rsidRDefault="00FD3F9C" w:rsidP="00FD3F9C"/>
    <w:p w14:paraId="6AA63448" w14:textId="77777777" w:rsidR="00FD3F9C" w:rsidRDefault="00FD3F9C" w:rsidP="00FD3F9C"/>
    <w:p w14:paraId="5FB8D719" w14:textId="590B2E06" w:rsid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7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派件分配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7C66819D" w14:textId="77777777" w:rsidTr="00EB2D6D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7AF1052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211DA74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1F6649E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7EB806" w14:textId="77777777" w:rsidR="00FD3F9C" w:rsidRPr="00B51C08" w:rsidRDefault="00FD3F9C" w:rsidP="00185B4B">
            <w:r>
              <w:rPr>
                <w:rFonts w:hint="eastAsia"/>
              </w:rPr>
              <w:t>派件分配</w:t>
            </w:r>
          </w:p>
        </w:tc>
      </w:tr>
      <w:tr w:rsidR="00FD3F9C" w14:paraId="6C42488D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387502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791AEC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F24EF2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2CB4C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3D6255C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5E62D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2A741C32" w14:textId="28670012" w:rsidR="00FD3F9C" w:rsidRDefault="00FD3F9C" w:rsidP="00FD3F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36A80C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7DB5198" w14:textId="2726E545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5069A8F4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9641EE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1024DA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营业厅业务员，目标是清楚详细的记录派件的情况</w:t>
            </w:r>
          </w:p>
        </w:tc>
      </w:tr>
      <w:tr w:rsidR="00FD3F9C" w14:paraId="20DED3F7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8375B5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E47504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营业厅业务员把运送过来的货物生成派件单，派发给快递员                        </w:t>
            </w:r>
          </w:p>
        </w:tc>
      </w:tr>
      <w:tr w:rsidR="00FD3F9C" w14:paraId="711C8294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765D76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AEC2A3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142D3AD3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DCA589B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B6216E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系统记录生成的派件单情况</w:t>
            </w:r>
          </w:p>
        </w:tc>
      </w:tr>
      <w:tr w:rsidR="00FD3F9C" w14:paraId="5F52C0B8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67D8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37A8BD2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3A0EA9EB" w14:textId="77777777" w:rsidTr="00EB2D6D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B82C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8A286BB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生成派送单</w:t>
            </w:r>
          </w:p>
          <w:p w14:paraId="7E177CD6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营业厅业务员发出增加派送单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61D13D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lang w:eastAsia="zh-CN"/>
              </w:rPr>
              <w:t xml:space="preserve">系统根据当日的入库数量，平均的分给若干派送员，生成派送单（派送单内容：到达日期、托运订单条形码号、派送员） </w:t>
            </w:r>
          </w:p>
          <w:p w14:paraId="048E90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14:paraId="6C38E2A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5D5B95F4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派送单 </w:t>
            </w:r>
          </w:p>
          <w:p w14:paraId="1D948C8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14:paraId="66DFFD8B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2.系统显示距离当日时间最近的30条派送单的信息</w:t>
            </w:r>
          </w:p>
        </w:tc>
      </w:tr>
      <w:tr w:rsidR="00FD3F9C" w:rsidRPr="00C41A40" w14:paraId="6255E75F" w14:textId="77777777" w:rsidTr="00EB2D6D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996FD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C647249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业务员取消生成派件单</w:t>
            </w:r>
          </w:p>
          <w:p w14:paraId="54811291" w14:textId="77777777" w:rsidR="00FD3F9C" w:rsidRPr="002A44CE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6B2196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</w:t>
            </w:r>
            <w:r w:rsidRPr="00C41A40">
              <w:rPr>
                <w:rFonts w:ascii="宋体" w:hAnsi="宋体" w:hint="eastAsia"/>
                <w:lang w:eastAsia="zh-CN"/>
              </w:rPr>
              <w:t>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</w:t>
            </w:r>
            <w:r w:rsidRPr="00C41A40">
              <w:rPr>
                <w:rFonts w:ascii="宋体" w:hAnsi="宋体" w:hint="eastAsia"/>
                <w:lang w:eastAsia="zh-CN"/>
              </w:rPr>
              <w:t>信息</w:t>
            </w:r>
          </w:p>
          <w:p w14:paraId="2986086C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15FDD61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14:paraId="460B6622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系统提示输入派件日期</w:t>
            </w:r>
          </w:p>
          <w:p w14:paraId="3E59F32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14:paraId="1BD1FFFA" w14:textId="77777777" w:rsidR="00FD3F9C" w:rsidRPr="00C41A40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系统自动显示当日的所有派件信息</w:t>
            </w:r>
          </w:p>
        </w:tc>
        <w:bookmarkStart w:id="2" w:name="_GoBack"/>
        <w:bookmarkEnd w:id="2"/>
      </w:tr>
      <w:tr w:rsidR="00FD3F9C" w14:paraId="601F4227" w14:textId="77777777" w:rsidTr="00EB2D6D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49A014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2FCB7E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0B9EA4A7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2A39C7CF" w14:textId="77777777" w:rsidR="00FD3F9C" w:rsidRDefault="00FD3F9C" w:rsidP="00FD3F9C"/>
    <w:p w14:paraId="7A06B1D8" w14:textId="07C096EC" w:rsidR="00A36E57" w:rsidRDefault="00A36E57">
      <w:pPr>
        <w:rPr>
          <w:lang w:eastAsia="zh-CN"/>
        </w:rPr>
      </w:pPr>
    </w:p>
    <w:p w14:paraId="46ED9E1C" w14:textId="356CD993" w:rsidR="00FD3F9C" w:rsidRDefault="00FD3F9C" w:rsidP="00FD3F9C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司机信息管理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077DD57F" w14:textId="77777777" w:rsidTr="00EB2D6D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4D7725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8492E3E" w14:textId="517BCD2F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A7FEFCB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1F0E8C" w14:textId="1CE1E3D9" w:rsidR="00FD3F9C" w:rsidRPr="00D4787D" w:rsidRDefault="00FD3F9C" w:rsidP="00185B4B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FD3F9C" w14:paraId="369F8669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742B4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60ADEB5C" w14:textId="71220B6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2AFFB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BA0E5E0" w14:textId="1F35CA10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FD3F9C" w14:paraId="7DFBEA25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0F4414A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557970E0" w14:textId="06C214C3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 w:rsidR="00FD3F9C">
              <w:rPr>
                <w:rFonts w:ascii="宋体" w:hAnsi="宋体"/>
              </w:rPr>
              <w:t>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EEC15A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32082839" w14:textId="09FCD5F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</w:tr>
      <w:tr w:rsidR="00185B4B" w14:paraId="3AC5F397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528CA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EB6672" w14:textId="63584E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185B4B" w14:paraId="49048BB6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1EA8F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450603" w14:textId="5D54583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203DBFAC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70B12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496F40" w14:textId="5394112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8F28C3D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EEDFA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6071663" w14:textId="60CB45E4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185B4B" w14:paraId="5DF135DC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FAC3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28CA99" w14:textId="04AD38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69431CB2" w14:textId="77777777" w:rsidTr="00EB2D6D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AC10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50049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14:paraId="0CCDC9B7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4DC01A51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5DBE6F0A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6DB6B5C3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47BE43F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2FCE7070" w14:textId="77777777" w:rsidTr="00EB2D6D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B0C60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F99778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14:paraId="1E34BADA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7F0F205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18185D5" w14:textId="77777777" w:rsidR="00185B4B" w:rsidRPr="00185B4B" w:rsidRDefault="00185B4B" w:rsidP="00185B4B">
            <w:pPr>
              <w:pStyle w:val="1"/>
              <w:widowControl w:val="0"/>
              <w:numPr>
                <w:ilvl w:val="1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00F7F1F5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4309F29C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14:paraId="6FAD23C3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6041D404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14:paraId="586F981C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14:paraId="4C2B514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14:paraId="34D9C1D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14:paraId="20EF60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1A645B8D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1718F2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31A623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1636F7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5D03E0A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30E8F48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F9B24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4D3993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34CF2A1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0A8E95EA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14:paraId="1B19F88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14:paraId="4E5FB6DF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14:paraId="48F757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14:paraId="53E32A8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4CE33CA8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49ADB0A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3D1D89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246ED70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4B3CB80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736DE2F9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14:paraId="77E88F4D" w14:textId="1567DF98" w:rsidR="00185B4B" w:rsidRPr="00185B4B" w:rsidRDefault="00185B4B" w:rsidP="00185B4B">
            <w:pPr>
              <w:pStyle w:val="1"/>
              <w:widowControl w:val="0"/>
              <w:numPr>
                <w:ilvl w:val="1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CE2E6E9" w14:textId="77777777" w:rsidTr="00EB2D6D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BC4F1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B0FCE7" w14:textId="59A96E4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除营业厅业务员之外，中转中心业务员和总经理也可以查看司机信息，但是不能做操作；</w:t>
            </w:r>
          </w:p>
        </w:tc>
      </w:tr>
    </w:tbl>
    <w:p w14:paraId="10B053FF" w14:textId="77777777" w:rsidR="00FD3F9C" w:rsidRDefault="00FD3F9C">
      <w:pPr>
        <w:rPr>
          <w:lang w:eastAsia="zh-CN"/>
        </w:rPr>
      </w:pPr>
    </w:p>
    <w:p w14:paraId="218E1D82" w14:textId="77777777" w:rsidR="00185B4B" w:rsidRDefault="00185B4B">
      <w:pPr>
        <w:rPr>
          <w:lang w:eastAsia="zh-CN"/>
        </w:rPr>
      </w:pPr>
    </w:p>
    <w:p w14:paraId="6C3AC1AF" w14:textId="2FD07F1C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185B4B" w14:paraId="3B1CBFB8" w14:textId="77777777" w:rsidTr="00EB2D6D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5253968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01814BD" w14:textId="2F2D3267" w:rsidR="00185B4B" w:rsidRDefault="00185B4B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6E054D9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3FFE4" w14:textId="178DE9F4" w:rsidR="00185B4B" w:rsidRPr="00D4787D" w:rsidRDefault="00185B4B" w:rsidP="00185B4B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185B4B" w14:paraId="4B78A748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8F3D34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1CFD380A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95BAB0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CBD0BC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185B4B" w14:paraId="2EBC65D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EB64986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622F87BF" w14:textId="00382D52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477A42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0CE0FFA7" w14:textId="062F5897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68B34CD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9B971D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00FB3E" w14:textId="4DAEB9E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185B4B" w14:paraId="6D8642C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197D3B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A1AD67" w14:textId="02C95CE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1E9EB8A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2BC979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109130" w14:textId="5BE78A02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3640DE00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1EACD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5D8B913" w14:textId="728542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185B4B" w14:paraId="57577806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91868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E20144" w14:textId="027F1AE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A98534A" w14:textId="77777777" w:rsidTr="00EB2D6D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A474C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138471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14:paraId="470D2803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EC4CAF6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3EAB3155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8906E48" w14:textId="77777777" w:rsidR="00185B4B" w:rsidRPr="00185B4B" w:rsidRDefault="00185B4B" w:rsidP="00185B4B">
            <w:pPr>
              <w:pStyle w:val="1"/>
              <w:widowControl w:val="0"/>
              <w:ind w:firstLineChars="100" w:firstLine="22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21CEC0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7D448B2E" w14:textId="77777777" w:rsidTr="00EB2D6D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C009F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7E3A947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14:paraId="23E202E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30971AC9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FEB5EF2" w14:textId="77777777" w:rsidR="00185B4B" w:rsidRPr="00185B4B" w:rsidRDefault="00185B4B" w:rsidP="00185B4B">
            <w:pPr>
              <w:pStyle w:val="1"/>
              <w:widowControl w:val="0"/>
              <w:numPr>
                <w:ilvl w:val="1"/>
                <w:numId w:val="4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A640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系统提示输入车辆信息，包括车辆代号（城市编号（电话号码区号南京025）+营业厅编号（000三位数字）+000三位数字）、车牌号（苏A 00000）、服役时间</w:t>
            </w:r>
          </w:p>
          <w:p w14:paraId="4BF81AF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14:paraId="083061D0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43250C6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14:paraId="7F58B85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09A47F9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14:paraId="06BF1D6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14:paraId="6CD864B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449DA2D1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6E7C050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6D9432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77F2A4D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32AB566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721E762C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15A85E23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77302AC5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0DE5C16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2394D62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14:paraId="2B5A6E9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14:paraId="47513CF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14:paraId="129DC79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14:paraId="49FE0A1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1D5532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FE4716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9DFAC5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修改车辆信息，包括车辆代号（城市编号（电话号码区号南京025）+营业厅编号（000三位数字）+000三位数字）、车牌号（苏A 00000）、服役时间</w:t>
            </w:r>
          </w:p>
          <w:p w14:paraId="74E3BF0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6025451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10D77405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14:paraId="091B742D" w14:textId="77777777" w:rsidR="00185B4B" w:rsidRPr="00185B4B" w:rsidRDefault="00185B4B" w:rsidP="00185B4B">
            <w:pPr>
              <w:pStyle w:val="1"/>
              <w:widowControl w:val="0"/>
              <w:numPr>
                <w:ilvl w:val="1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A2583ED" w14:textId="77777777" w:rsidTr="00EB2D6D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9C63B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FA93A12" w14:textId="46DA6763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14:paraId="63C402E9" w14:textId="77777777" w:rsidR="00185B4B" w:rsidRDefault="00185B4B">
      <w:pPr>
        <w:rPr>
          <w:lang w:eastAsia="zh-CN"/>
        </w:rPr>
      </w:pPr>
    </w:p>
    <w:p w14:paraId="7B9E1D5A" w14:textId="77777777" w:rsidR="00185B4B" w:rsidRDefault="00185B4B">
      <w:pPr>
        <w:rPr>
          <w:lang w:eastAsia="zh-CN"/>
        </w:rPr>
      </w:pPr>
    </w:p>
    <w:p w14:paraId="2880C94F" w14:textId="1CD34466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10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建立收款单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185B4B" w14:paraId="00A583CC" w14:textId="77777777" w:rsidTr="00EB2D6D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FB7A534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73499CFF" w14:textId="2E62A387" w:rsidR="00185B4B" w:rsidRDefault="00185B4B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A18CC0F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594B2B" w14:textId="63A500D0" w:rsidR="00185B4B" w:rsidRPr="00D4787D" w:rsidRDefault="00185B4B" w:rsidP="00185B4B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85B4B" w14:paraId="5707D2D8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BDCE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创建者</w:t>
            </w:r>
          </w:p>
        </w:tc>
        <w:tc>
          <w:tcPr>
            <w:tcW w:w="2353" w:type="dxa"/>
            <w:vAlign w:val="center"/>
          </w:tcPr>
          <w:p w14:paraId="5496914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F4F4953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0FBCBF69" w14:textId="4C1D24B9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0E8E5ECC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308F0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 w:themeColor="text1"/>
            </w:tcBorders>
            <w:vAlign w:val="center"/>
          </w:tcPr>
          <w:p w14:paraId="7BEC8C62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CD2815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72B7C1B0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6A37BEF6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D7744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949C2A" w14:textId="01CB04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185B4B" w14:paraId="6A170817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7A5DD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1E14F7" w14:textId="7CC0965B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当天的快递已经派发完毕</w:t>
            </w:r>
          </w:p>
        </w:tc>
      </w:tr>
      <w:tr w:rsidR="00185B4B" w14:paraId="1CD66E83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9E5BA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300FAF" w14:textId="731AE26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4A6BAFD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5A6B6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D864FA" w14:textId="77DC2C46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3832D753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60528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94ADDFC" w14:textId="6CB86076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CEBC366" w14:textId="77777777" w:rsidTr="00EB2D6D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7B6FA2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596E06" w14:textId="77777777" w:rsidR="00185B4B" w:rsidRPr="00185B4B" w:rsidRDefault="00185B4B" w:rsidP="00185B4B">
            <w:pPr>
              <w:pStyle w:val="a3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核对快递员收取的快递费用</w:t>
            </w:r>
          </w:p>
          <w:p w14:paraId="19DED065" w14:textId="77777777" w:rsidR="00185B4B" w:rsidRPr="00185B4B" w:rsidRDefault="00185B4B" w:rsidP="00185B4B">
            <w:pPr>
              <w:pStyle w:val="a3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建立收款单，包括信息：收款日期、收款金额、收款快递员、对应的所有快递订单条形码号</w:t>
            </w:r>
          </w:p>
          <w:p w14:paraId="4866DAFC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F41A84F" w14:textId="77777777" w:rsidTr="00EB2D6D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B3EF54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ED820B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  <w:p w14:paraId="29885C17" w14:textId="77777777" w:rsidR="00185B4B" w:rsidRPr="00185B4B" w:rsidRDefault="00185B4B" w:rsidP="00185B4B">
            <w:pPr>
              <w:pStyle w:val="1"/>
              <w:widowControl w:val="0"/>
              <w:numPr>
                <w:ilvl w:val="1"/>
                <w:numId w:val="39"/>
              </w:numPr>
              <w:ind w:firstLineChars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8663955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E2C34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696576" w14:textId="0F0E62F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</w:tbl>
    <w:p w14:paraId="1C1640E0" w14:textId="77777777" w:rsidR="00185B4B" w:rsidRDefault="00185B4B">
      <w:pPr>
        <w:rPr>
          <w:lang w:eastAsia="zh-CN"/>
        </w:rPr>
      </w:pPr>
    </w:p>
    <w:p w14:paraId="147EB3E2" w14:textId="77777777" w:rsidR="00185B4B" w:rsidRDefault="00185B4B">
      <w:pPr>
        <w:rPr>
          <w:lang w:eastAsia="zh-CN"/>
        </w:rPr>
      </w:pPr>
    </w:p>
    <w:p w14:paraId="1B802828" w14:textId="4670FA15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11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p w14:paraId="1E91513D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9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185B4B" w:rsidRPr="00350D67" w14:paraId="6B9925DA" w14:textId="77777777" w:rsidTr="005877CC">
        <w:trPr>
          <w:trHeight w:val="291"/>
        </w:trPr>
        <w:tc>
          <w:tcPr>
            <w:tcW w:w="1119" w:type="dxa"/>
            <w:shd w:val="pct10" w:color="auto" w:fill="auto"/>
          </w:tcPr>
          <w:p w14:paraId="47E6484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870CC8C" w14:textId="691D17FE" w:rsidR="00185B4B" w:rsidRPr="00350D67" w:rsidRDefault="00350D67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</w:t>
            </w:r>
          </w:p>
        </w:tc>
        <w:tc>
          <w:tcPr>
            <w:tcW w:w="1786" w:type="dxa"/>
            <w:shd w:val="pct10" w:color="auto" w:fill="auto"/>
          </w:tcPr>
          <w:p w14:paraId="4A640C7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7B4044B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185B4B" w:rsidRPr="00350D67" w14:paraId="09347DA8" w14:textId="77777777" w:rsidTr="005877CC">
        <w:trPr>
          <w:trHeight w:val="307"/>
        </w:trPr>
        <w:tc>
          <w:tcPr>
            <w:tcW w:w="1119" w:type="dxa"/>
            <w:shd w:val="pct10" w:color="auto" w:fill="auto"/>
          </w:tcPr>
          <w:p w14:paraId="6D4E0252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64BBF3CE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198514F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2181BCC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4DA35FC2" w14:textId="77777777" w:rsidTr="005877CC">
        <w:trPr>
          <w:trHeight w:val="291"/>
        </w:trPr>
        <w:tc>
          <w:tcPr>
            <w:tcW w:w="1119" w:type="dxa"/>
            <w:shd w:val="pct10" w:color="auto" w:fill="auto"/>
          </w:tcPr>
          <w:p w14:paraId="3DC55B9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575692B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2F47ED98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7572BC0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09901D8B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14:paraId="0F9D76D0" w14:textId="77777777" w:rsidR="00185B4B" w:rsidRPr="00350D67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6E3BB2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185B4B" w:rsidRPr="00350D67" w14:paraId="71DBA1B6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78CA047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919E7B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185B4B" w:rsidRPr="00350D67" w14:paraId="0E027C1E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11D7A68D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91D243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56847B37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1060383C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65A052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48C2C58D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3377C2D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47ADED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01713784" w14:textId="77777777" w:rsidTr="005877CC">
        <w:trPr>
          <w:trHeight w:val="2243"/>
          <w:tblHeader/>
        </w:trPr>
        <w:tc>
          <w:tcPr>
            <w:tcW w:w="1119" w:type="dxa"/>
            <w:shd w:val="pct10" w:color="auto" w:fill="auto"/>
            <w:vAlign w:val="center"/>
          </w:tcPr>
          <w:p w14:paraId="732192F4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A0F8796" w14:textId="77777777" w:rsidR="00185B4B" w:rsidRPr="00350D67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0D1638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E40A4F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14:paraId="666C51A3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鼓楼中转中心）</w:t>
            </w:r>
          </w:p>
          <w:p w14:paraId="6484CB5B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14:paraId="557A4689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14:paraId="4EF0E5DD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14:paraId="0AAF1EF0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14:paraId="7B4293E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</w:t>
            </w:r>
          </w:p>
          <w:p w14:paraId="443035DE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088F6DBA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671C3BF6" w14:textId="77777777" w:rsidTr="005877CC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14:paraId="6F6B663E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63E479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E4C726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5CD7C08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22DD9886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41352C5A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FF3465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A311344" w14:textId="77777777" w:rsidR="00185B4B" w:rsidRDefault="00185B4B" w:rsidP="00185B4B">
      <w:pPr>
        <w:rPr>
          <w:lang w:eastAsia="zh-CN"/>
        </w:rPr>
      </w:pPr>
    </w:p>
    <w:p w14:paraId="37BCCF3A" w14:textId="515FE22D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0F26D5">
        <w:rPr>
          <w:b/>
          <w:sz w:val="30"/>
          <w:szCs w:val="30"/>
          <w:lang w:eastAsia="zh-CN"/>
        </w:rPr>
        <w:t>12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录入中转单</w:t>
      </w:r>
    </w:p>
    <w:p w14:paraId="6166AE66" w14:textId="77777777" w:rsidR="00185B4B" w:rsidRDefault="00185B4B" w:rsidP="00185B4B">
      <w:pPr>
        <w:rPr>
          <w:lang w:eastAsia="zh-CN"/>
        </w:rPr>
      </w:pPr>
    </w:p>
    <w:tbl>
      <w:tblPr>
        <w:tblW w:w="831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185B4B" w:rsidRPr="00350D67" w14:paraId="2F9EC814" w14:textId="77777777" w:rsidTr="005877CC">
        <w:trPr>
          <w:trHeight w:val="296"/>
        </w:trPr>
        <w:tc>
          <w:tcPr>
            <w:tcW w:w="1119" w:type="dxa"/>
            <w:shd w:val="pct10" w:color="auto" w:fill="auto"/>
          </w:tcPr>
          <w:p w14:paraId="3B3D601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3C9C0E73" w14:textId="5C14510A" w:rsidR="00185B4B" w:rsidRPr="00350D67" w:rsidRDefault="000F26D5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</w:t>
            </w:r>
          </w:p>
        </w:tc>
        <w:tc>
          <w:tcPr>
            <w:tcW w:w="1789" w:type="dxa"/>
            <w:shd w:val="pct10" w:color="auto" w:fill="auto"/>
          </w:tcPr>
          <w:p w14:paraId="49E31F2E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292FF38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185B4B" w:rsidRPr="00350D67" w14:paraId="6324CC05" w14:textId="77777777" w:rsidTr="005877CC">
        <w:trPr>
          <w:trHeight w:val="312"/>
        </w:trPr>
        <w:tc>
          <w:tcPr>
            <w:tcW w:w="1119" w:type="dxa"/>
            <w:shd w:val="pct10" w:color="auto" w:fill="auto"/>
          </w:tcPr>
          <w:p w14:paraId="796E840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1FCBD570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69C7FBE2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3816F0E8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185B4B" w:rsidRPr="00350D67" w14:paraId="3AB03A54" w14:textId="77777777" w:rsidTr="005877CC">
        <w:trPr>
          <w:trHeight w:val="296"/>
        </w:trPr>
        <w:tc>
          <w:tcPr>
            <w:tcW w:w="1119" w:type="dxa"/>
            <w:shd w:val="pct10" w:color="auto" w:fill="auto"/>
          </w:tcPr>
          <w:p w14:paraId="15B3D08F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2E54B14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0221B488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21780AC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185B4B" w:rsidRPr="00350D67" w14:paraId="54296804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14:paraId="15BA6BF4" w14:textId="77777777" w:rsidR="00185B4B" w:rsidRPr="00E94126" w:rsidRDefault="00185B4B" w:rsidP="00350D6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CC356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185B4B" w:rsidRPr="00350D67" w14:paraId="182B523A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538832C0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0FCCA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185B4B" w:rsidRPr="00350D67" w14:paraId="5876221A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0FE44F3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5A7FBDD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417401A4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470730F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EE2E52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5A9EF9E9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1A6FC22D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C790AC5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22A01C96" w14:textId="77777777" w:rsidTr="005877CC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14:paraId="1FE65163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1CD1276" w14:textId="77777777" w:rsidR="00185B4B" w:rsidRPr="00350D67" w:rsidRDefault="00185B4B" w:rsidP="00350D6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34A2E5C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FE12BB5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C567FA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D6B9BF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</w:t>
            </w:r>
          </w:p>
          <w:p w14:paraId="644AD6A0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</w:t>
            </w:r>
          </w:p>
          <w:p w14:paraId="2618A30D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14:paraId="1A33E4EB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3E1D1E1" w14:textId="77777777" w:rsidR="00185B4B" w:rsidRPr="00350D67" w:rsidRDefault="00185B4B" w:rsidP="00350D67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14:paraId="193D7BA8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66BDAA7B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15421158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61A8726" w14:textId="77777777" w:rsidTr="005877CC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14:paraId="73756222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42A2AA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C675EC1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4AAC37D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E94A56C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2BF96A5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B03099E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79B14D4" w14:textId="77777777" w:rsidR="00185B4B" w:rsidRDefault="00185B4B" w:rsidP="00185B4B">
      <w:pPr>
        <w:rPr>
          <w:lang w:eastAsia="zh-CN"/>
        </w:rPr>
      </w:pPr>
    </w:p>
    <w:p w14:paraId="637AAE67" w14:textId="5AF7C578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8D3161">
        <w:rPr>
          <w:b/>
          <w:sz w:val="30"/>
          <w:szCs w:val="30"/>
          <w:lang w:eastAsia="zh-CN"/>
        </w:rPr>
        <w:t>13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p w14:paraId="748197C1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5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10"/>
        <w:gridCol w:w="1777"/>
        <w:gridCol w:w="2151"/>
      </w:tblGrid>
      <w:tr w:rsidR="005877CC" w:rsidRPr="005877CC" w14:paraId="117B1AB9" w14:textId="77777777" w:rsidTr="005877CC">
        <w:trPr>
          <w:trHeight w:val="302"/>
        </w:trPr>
        <w:tc>
          <w:tcPr>
            <w:tcW w:w="1119" w:type="dxa"/>
            <w:shd w:val="pct10" w:color="auto" w:fill="auto"/>
          </w:tcPr>
          <w:p w14:paraId="2AA7CE5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10" w:type="dxa"/>
            <w:shd w:val="clear" w:color="auto" w:fill="auto"/>
          </w:tcPr>
          <w:p w14:paraId="02A47405" w14:textId="4BAE1EA1" w:rsidR="00185B4B" w:rsidRPr="005877CC" w:rsidRDefault="008D3161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</w:t>
            </w:r>
          </w:p>
        </w:tc>
        <w:tc>
          <w:tcPr>
            <w:tcW w:w="1777" w:type="dxa"/>
            <w:shd w:val="pct10" w:color="auto" w:fill="auto"/>
          </w:tcPr>
          <w:p w14:paraId="7A039A1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1" w:type="dxa"/>
            <w:shd w:val="clear" w:color="auto" w:fill="auto"/>
          </w:tcPr>
          <w:p w14:paraId="773A452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录入装车单</w:t>
            </w:r>
          </w:p>
        </w:tc>
      </w:tr>
      <w:tr w:rsidR="005877CC" w:rsidRPr="005877CC" w14:paraId="52F5AD3B" w14:textId="77777777" w:rsidTr="005877CC">
        <w:trPr>
          <w:trHeight w:val="319"/>
        </w:trPr>
        <w:tc>
          <w:tcPr>
            <w:tcW w:w="1119" w:type="dxa"/>
            <w:shd w:val="pct10" w:color="auto" w:fill="auto"/>
          </w:tcPr>
          <w:p w14:paraId="3ABCD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10" w:type="dxa"/>
            <w:shd w:val="clear" w:color="auto" w:fill="auto"/>
          </w:tcPr>
          <w:p w14:paraId="79B4FC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7" w:type="dxa"/>
            <w:shd w:val="pct10" w:color="auto" w:fill="auto"/>
          </w:tcPr>
          <w:p w14:paraId="2F565D1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1" w:type="dxa"/>
            <w:shd w:val="clear" w:color="auto" w:fill="auto"/>
          </w:tcPr>
          <w:p w14:paraId="1F3F1A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C22D5A4" w14:textId="77777777" w:rsidTr="005877CC">
        <w:trPr>
          <w:trHeight w:val="302"/>
        </w:trPr>
        <w:tc>
          <w:tcPr>
            <w:tcW w:w="1119" w:type="dxa"/>
            <w:shd w:val="pct10" w:color="auto" w:fill="auto"/>
          </w:tcPr>
          <w:p w14:paraId="3603855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10" w:type="dxa"/>
            <w:shd w:val="clear" w:color="auto" w:fill="auto"/>
          </w:tcPr>
          <w:p w14:paraId="401EB9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7" w:type="dxa"/>
            <w:shd w:val="pct10" w:color="auto" w:fill="auto"/>
          </w:tcPr>
          <w:p w14:paraId="75C47F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1" w:type="dxa"/>
            <w:shd w:val="clear" w:color="auto" w:fill="auto"/>
          </w:tcPr>
          <w:p w14:paraId="0E4AF1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579EA5E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  <w:vAlign w:val="center"/>
          </w:tcPr>
          <w:p w14:paraId="0F6ADFBB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215B2D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中转中心业务员目标是出库后录入装车单</w:t>
            </w:r>
          </w:p>
        </w:tc>
      </w:tr>
      <w:tr w:rsidR="005877CC" w:rsidRPr="005877CC" w14:paraId="6C15B030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11210E5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C2ED7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货物到达目的地的中转中心</w:t>
            </w:r>
          </w:p>
        </w:tc>
      </w:tr>
      <w:tr w:rsidR="005877CC" w:rsidRPr="005877CC" w14:paraId="088C529B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17150A3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D34AA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877CC" w:rsidRPr="005877CC" w14:paraId="4A526ADB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0A49C8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B8F0F7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更新装车信息</w:t>
            </w:r>
          </w:p>
        </w:tc>
      </w:tr>
      <w:tr w:rsidR="005877CC" w:rsidRPr="005877CC" w14:paraId="2145AFB1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56DA26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优先级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A0C9F3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5D31B5E3" w14:textId="77777777" w:rsidTr="005877CC">
        <w:trPr>
          <w:trHeight w:val="4632"/>
          <w:tblHeader/>
        </w:trPr>
        <w:tc>
          <w:tcPr>
            <w:tcW w:w="1119" w:type="dxa"/>
            <w:shd w:val="pct10" w:color="auto" w:fill="auto"/>
            <w:vAlign w:val="center"/>
          </w:tcPr>
          <w:p w14:paraId="0971EC8D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28C8921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475A1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1、中转中心业务员发出录入装车单的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7FCB89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2、系统提示中转中心业务员填写装车单信息，包括：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E68227D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BFFE775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本中转中心汽运编号（中转中心编号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</w:p>
          <w:p w14:paraId="635F495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到达地（营业厅）</w:t>
            </w:r>
          </w:p>
          <w:p w14:paraId="598EA17E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车辆代号</w:t>
            </w:r>
          </w:p>
          <w:p w14:paraId="4FD652C3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押运员</w:t>
            </w:r>
          </w:p>
          <w:p w14:paraId="6C31E392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0F444FC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本次装箱所有订单条形码号</w:t>
            </w:r>
          </w:p>
          <w:p w14:paraId="4607559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226B0D6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7FEDB47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20DC05D" w14:textId="77777777" w:rsidTr="005877CC">
        <w:trPr>
          <w:trHeight w:val="978"/>
          <w:tblHeader/>
        </w:trPr>
        <w:tc>
          <w:tcPr>
            <w:tcW w:w="1119" w:type="dxa"/>
            <w:shd w:val="pct10" w:color="auto" w:fill="auto"/>
            <w:vAlign w:val="center"/>
          </w:tcPr>
          <w:p w14:paraId="571BB22F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C8FA4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DA3739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52953B3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0DCB896E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249994A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2E81D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463F988" w14:textId="77777777" w:rsidR="00185B4B" w:rsidRDefault="00185B4B" w:rsidP="00185B4B">
      <w:pPr>
        <w:rPr>
          <w:lang w:eastAsia="zh-CN"/>
        </w:rPr>
      </w:pPr>
    </w:p>
    <w:p w14:paraId="1A68B591" w14:textId="3302D0BF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877CC">
        <w:rPr>
          <w:b/>
          <w:sz w:val="30"/>
          <w:szCs w:val="30"/>
          <w:lang w:eastAsia="zh-CN"/>
        </w:rPr>
        <w:t>14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p w14:paraId="3E0A4960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36BBB95E" w14:textId="77777777" w:rsidTr="005877CC">
        <w:trPr>
          <w:trHeight w:val="307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BADCF9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01233A" w14:textId="54F055AE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14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34B1465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0FE3F1B0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5877CC" w:rsidRPr="005877CC" w14:paraId="71EE56FB" w14:textId="77777777" w:rsidTr="005877CC">
        <w:trPr>
          <w:trHeight w:val="325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5AC309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417F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76CC813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1E8511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72301BD6" w14:textId="77777777" w:rsidTr="005877CC">
        <w:trPr>
          <w:trHeight w:val="307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5F8BC60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38FBA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751AC18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1E7E668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9F06F4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3AA8D5EE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7A23E89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5877CC" w:rsidRPr="005877CC" w14:paraId="51365594" w14:textId="77777777" w:rsidTr="005877CC">
        <w:trPr>
          <w:trHeight w:val="342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45DAA2A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F9F66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货物需要入库管理</w:t>
            </w:r>
          </w:p>
        </w:tc>
      </w:tr>
      <w:tr w:rsidR="005877CC" w:rsidRPr="005877CC" w14:paraId="53E9680B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C7DE9A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7579922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5CF63315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3C49418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164394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65DAAA0E" w14:textId="77777777" w:rsidTr="005877CC">
        <w:trPr>
          <w:trHeight w:val="307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6C1281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1D08636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7751B117" w14:textId="77777777" w:rsidTr="005877CC">
        <w:trPr>
          <w:trHeight w:val="383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0BABF0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73FC8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4F46B3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7FC13799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327EF200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14:paraId="4B16C8E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442757FC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区号（区号分为航运区、铁运区、汽运区、机动区）</w:t>
            </w:r>
          </w:p>
          <w:p w14:paraId="34672C40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14:paraId="75195496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14:paraId="67CEE751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</w:p>
          <w:p w14:paraId="078CEC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4463C29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422DEFB4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65E2301" w14:textId="77777777" w:rsidTr="005877CC">
        <w:trPr>
          <w:trHeight w:val="959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403C45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F909A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1980E00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01F28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23459647" w14:textId="77777777" w:rsidTr="005877CC">
        <w:trPr>
          <w:trHeight w:val="307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471B58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394EE8C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A2F62A" w14:textId="77777777" w:rsidR="00185B4B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69CA70F6" w14:textId="77777777" w:rsidR="00185B4B" w:rsidRPr="00100FB0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165C870E" w14:textId="5E39456A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877CC">
        <w:rPr>
          <w:b/>
          <w:sz w:val="30"/>
          <w:szCs w:val="30"/>
          <w:lang w:eastAsia="zh-CN"/>
        </w:rPr>
        <w:t>15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p w14:paraId="76B5D6F6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1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5877CC" w:rsidRPr="005877CC" w14:paraId="254E8E37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390482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7CFCCDF5" w14:textId="65B0D8DB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15</w:t>
            </w:r>
          </w:p>
        </w:tc>
        <w:tc>
          <w:tcPr>
            <w:tcW w:w="1789" w:type="dxa"/>
            <w:shd w:val="pct10" w:color="auto" w:fill="auto"/>
          </w:tcPr>
          <w:p w14:paraId="09762F8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160A543E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5877CC" w:rsidRPr="005877CC" w14:paraId="039EE8C2" w14:textId="77777777" w:rsidTr="005877CC">
        <w:trPr>
          <w:trHeight w:val="304"/>
        </w:trPr>
        <w:tc>
          <w:tcPr>
            <w:tcW w:w="1119" w:type="dxa"/>
            <w:shd w:val="pct10" w:color="auto" w:fill="auto"/>
          </w:tcPr>
          <w:p w14:paraId="51B296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4B480B0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25DCD6A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242391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5863A101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025413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6E79F1D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5740D7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D97173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6A1F0B75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01248A65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1DDEE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5877CC" w:rsidRPr="005877CC" w14:paraId="105E2ABC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44077CE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E500F0C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货物需要出库运输</w:t>
            </w:r>
          </w:p>
        </w:tc>
      </w:tr>
      <w:tr w:rsidR="005877CC" w:rsidRPr="005877CC" w14:paraId="46C44AEF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79A2D0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0BDA7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3E59D55A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737B92E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6BEBC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440A07D3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175AABA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0C76C90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B788748" w14:textId="77777777" w:rsidTr="005877CC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14:paraId="4FDB090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0F680E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BAECB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D17EC11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59C81BD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14:paraId="6CE20FB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37824AFB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装运形式（火车、飞机、汽车）</w:t>
            </w:r>
          </w:p>
          <w:p w14:paraId="1C835521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中转单编号（或者汽运编号）</w:t>
            </w:r>
          </w:p>
          <w:p w14:paraId="7565939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54DB5E4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7EBC5E3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13DA67F9" w14:textId="77777777" w:rsidTr="005877CC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14:paraId="79EA9A50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382EE20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79A10C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3266265C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472FF0C4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3CD379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7D7A70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153469A5" w14:textId="77777777" w:rsidR="00185B4B" w:rsidRPr="00253EAD" w:rsidRDefault="00185B4B" w:rsidP="00185B4B">
      <w:pPr>
        <w:rPr>
          <w:lang w:eastAsia="zh-CN"/>
        </w:rPr>
      </w:pPr>
    </w:p>
    <w:p w14:paraId="16C59BA3" w14:textId="572C8E3B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877CC">
        <w:rPr>
          <w:b/>
          <w:sz w:val="30"/>
          <w:szCs w:val="30"/>
          <w:lang w:eastAsia="zh-CN"/>
        </w:rPr>
        <w:t>16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p w14:paraId="35F074A3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9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5877CC" w:rsidRPr="005877CC" w14:paraId="64A497C4" w14:textId="77777777" w:rsidTr="005877CC">
        <w:trPr>
          <w:trHeight w:val="297"/>
        </w:trPr>
        <w:tc>
          <w:tcPr>
            <w:tcW w:w="1119" w:type="dxa"/>
            <w:shd w:val="pct10" w:color="auto" w:fill="auto"/>
          </w:tcPr>
          <w:p w14:paraId="64B7626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A4838A1" w14:textId="3DE56848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16</w:t>
            </w:r>
          </w:p>
        </w:tc>
        <w:tc>
          <w:tcPr>
            <w:tcW w:w="1786" w:type="dxa"/>
            <w:shd w:val="pct10" w:color="auto" w:fill="auto"/>
          </w:tcPr>
          <w:p w14:paraId="6FB15F7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02A73B8F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5877CC" w:rsidRPr="005877CC" w14:paraId="668860DD" w14:textId="77777777" w:rsidTr="005877CC">
        <w:trPr>
          <w:trHeight w:val="314"/>
        </w:trPr>
        <w:tc>
          <w:tcPr>
            <w:tcW w:w="1119" w:type="dxa"/>
            <w:shd w:val="pct10" w:color="auto" w:fill="auto"/>
          </w:tcPr>
          <w:p w14:paraId="195F2A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72F20BB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4AB961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44ED815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3916653C" w14:textId="77777777" w:rsidTr="005877CC">
        <w:trPr>
          <w:trHeight w:val="297"/>
        </w:trPr>
        <w:tc>
          <w:tcPr>
            <w:tcW w:w="1119" w:type="dxa"/>
            <w:shd w:val="pct10" w:color="auto" w:fill="auto"/>
          </w:tcPr>
          <w:p w14:paraId="18F8F2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2170684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705DCF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59FF7A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A5AD945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14:paraId="2B367E13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48F59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5877CC" w:rsidRPr="005877CC" w14:paraId="4CA74E19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A4E123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01CD1BE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中转中心业务员，中转中心仓库管理员需要查看库存信息</w:t>
            </w:r>
          </w:p>
        </w:tc>
      </w:tr>
      <w:tr w:rsidR="005877CC" w:rsidRPr="005877CC" w14:paraId="7120A971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496BFA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4E71719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5877CC" w:rsidRPr="005877CC" w14:paraId="2F46520C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0D11353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83408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66B55548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7C65ED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03044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0E11749" w14:textId="77777777" w:rsidTr="005877CC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14:paraId="5595958E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6973F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374A5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14:paraId="3D0E496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14:paraId="6822686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金额，货物的存储位置，合计库存数量</w:t>
            </w:r>
          </w:p>
          <w:p w14:paraId="0B0D1B6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5877CC" w:rsidRPr="005877CC" w14:paraId="5D3A7C79" w14:textId="77777777" w:rsidTr="005877CC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14:paraId="26470F55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F23F21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14:paraId="710C324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7BF0BAC8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D2C14DC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27C6048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2A7747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28F9BD" w14:textId="77777777" w:rsidR="00185B4B" w:rsidRDefault="00185B4B" w:rsidP="00185B4B">
      <w:pPr>
        <w:rPr>
          <w:lang w:eastAsia="zh-CN"/>
        </w:rPr>
      </w:pPr>
    </w:p>
    <w:p w14:paraId="22019BE2" w14:textId="113103AA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877CC">
        <w:rPr>
          <w:b/>
          <w:sz w:val="30"/>
          <w:szCs w:val="30"/>
          <w:lang w:eastAsia="zh-CN"/>
        </w:rPr>
        <w:t>17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库存报警</w:t>
      </w:r>
    </w:p>
    <w:p w14:paraId="32C5E6DF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4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5877CC" w:rsidRPr="005877CC" w14:paraId="17E8CBED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6D36D49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14:paraId="6B85E3E4" w14:textId="2FACDAA8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17</w:t>
            </w:r>
          </w:p>
        </w:tc>
        <w:tc>
          <w:tcPr>
            <w:tcW w:w="1775" w:type="dxa"/>
            <w:shd w:val="pct10" w:color="auto" w:fill="auto"/>
          </w:tcPr>
          <w:p w14:paraId="0A848F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14:paraId="1A85BE78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5877CC" w:rsidRPr="005877CC" w14:paraId="4AD68522" w14:textId="77777777" w:rsidTr="005877CC">
        <w:trPr>
          <w:trHeight w:val="304"/>
        </w:trPr>
        <w:tc>
          <w:tcPr>
            <w:tcW w:w="1119" w:type="dxa"/>
            <w:shd w:val="pct10" w:color="auto" w:fill="auto"/>
          </w:tcPr>
          <w:p w14:paraId="58E3FD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14:paraId="3D8B2AA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14:paraId="1EF062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14:paraId="070AF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23D2B02B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22BE46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14:paraId="78949B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14:paraId="781B9D1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14:paraId="56660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7777A1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64BD3696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49E417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5877CC" w:rsidRPr="005877CC" w14:paraId="1673AC55" w14:textId="77777777" w:rsidTr="005877CC">
        <w:trPr>
          <w:trHeight w:val="610"/>
          <w:tblHeader/>
        </w:trPr>
        <w:tc>
          <w:tcPr>
            <w:tcW w:w="1119" w:type="dxa"/>
            <w:shd w:val="pct10" w:color="auto" w:fill="auto"/>
          </w:tcPr>
          <w:p w14:paraId="583537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0CA7A50D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5877CC" w:rsidRPr="005877CC" w14:paraId="39A860DA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6EA6EC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14D4901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119D37FD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B98624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FFE80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01FA6ECD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5779A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C6496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655626BC" w14:textId="77777777" w:rsidTr="005877CC">
        <w:trPr>
          <w:trHeight w:val="965"/>
          <w:tblHeader/>
        </w:trPr>
        <w:tc>
          <w:tcPr>
            <w:tcW w:w="1119" w:type="dxa"/>
            <w:shd w:val="pct10" w:color="auto" w:fill="auto"/>
            <w:vAlign w:val="center"/>
          </w:tcPr>
          <w:p w14:paraId="7F79707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DD1FD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14:paraId="6E1C31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14:paraId="4AA51C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B5386F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3、操作人员输入并确认</w:t>
            </w:r>
          </w:p>
          <w:p w14:paraId="0E6C9309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76517EA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F75E52E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修改库存警戒比例</w:t>
            </w:r>
          </w:p>
          <w:p w14:paraId="58E5D4E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1、中转中心仓库管理员发出修改库存警戒比例的请求</w:t>
            </w:r>
          </w:p>
          <w:p w14:paraId="042473F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05807A82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2CE8892C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6FE31C72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6C73BD8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3.0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14:paraId="544FC62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1、系统监控到当前库存超出库存警戒比例，系统通知中转中心业务员和中转中心仓库管理员并保持警戒状态</w:t>
            </w:r>
          </w:p>
          <w:p w14:paraId="13729E2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14:paraId="2F2A87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14:paraId="0DA5B59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  <w:p w14:paraId="29339B6D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3BDE61F7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5D611180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6FE9545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08AB267E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  <w:vAlign w:val="center"/>
          </w:tcPr>
          <w:p w14:paraId="3518E7E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</w:p>
        </w:tc>
        <w:tc>
          <w:tcPr>
            <w:tcW w:w="7124" w:type="dxa"/>
            <w:gridSpan w:val="3"/>
            <w:shd w:val="clear" w:color="auto" w:fill="auto"/>
          </w:tcPr>
          <w:p w14:paraId="1785F23F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</w:tc>
      </w:tr>
      <w:tr w:rsidR="005877CC" w:rsidRPr="005877CC" w14:paraId="1863B02E" w14:textId="77777777" w:rsidTr="005877CC">
        <w:trPr>
          <w:trHeight w:val="4404"/>
          <w:tblHeader/>
        </w:trPr>
        <w:tc>
          <w:tcPr>
            <w:tcW w:w="1119" w:type="dxa"/>
            <w:shd w:val="pct10" w:color="auto" w:fill="auto"/>
            <w:vAlign w:val="center"/>
          </w:tcPr>
          <w:p w14:paraId="28F06DD1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2AB1ADB0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</w:p>
          <w:p w14:paraId="7D610CB4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0F315872" w14:textId="77777777" w:rsidR="00185B4B" w:rsidRPr="005877CC" w:rsidRDefault="00185B4B" w:rsidP="00185B4B">
            <w:pPr>
              <w:pStyle w:val="a3"/>
              <w:widowControl w:val="0"/>
              <w:numPr>
                <w:ilvl w:val="2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731AB50C" w14:textId="77777777" w:rsidR="00185B4B" w:rsidRPr="005877CC" w:rsidRDefault="00185B4B" w:rsidP="00185B4B">
            <w:pPr>
              <w:pStyle w:val="a3"/>
              <w:widowControl w:val="0"/>
              <w:ind w:left="1080" w:firstLineChars="0" w:firstLine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</w:p>
          <w:p w14:paraId="62A090EF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2.0 </w:t>
            </w:r>
          </w:p>
          <w:p w14:paraId="44E4F92A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1F37A005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    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14:paraId="3402988A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62A2ACDD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5CE861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3.0 </w:t>
            </w:r>
          </w:p>
          <w:p w14:paraId="2EFBA24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14:paraId="068C9FC3" w14:textId="77777777" w:rsidR="00185B4B" w:rsidRPr="005877CC" w:rsidRDefault="00185B4B" w:rsidP="00185B4B">
            <w:pPr>
              <w:pStyle w:val="1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  <w:p w14:paraId="5BD9B0E3" w14:textId="77777777" w:rsidR="00185B4B" w:rsidRPr="005877CC" w:rsidRDefault="00185B4B" w:rsidP="00185B4B">
            <w:pPr>
              <w:pStyle w:val="1"/>
              <w:widowControl w:val="0"/>
              <w:ind w:left="108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</w:p>
          <w:p w14:paraId="4963E562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6D143C07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436A847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867B19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C4FBA66" w14:textId="77777777" w:rsidR="00185B4B" w:rsidRDefault="00185B4B" w:rsidP="00185B4B">
      <w:pPr>
        <w:rPr>
          <w:lang w:eastAsia="zh-CN"/>
        </w:rPr>
      </w:pPr>
    </w:p>
    <w:p w14:paraId="59AEBD96" w14:textId="65F7BA95" w:rsidR="00185B4B" w:rsidRDefault="00185B4B" w:rsidP="00185B4B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5877CC">
        <w:rPr>
          <w:b/>
          <w:sz w:val="30"/>
          <w:szCs w:val="30"/>
          <w:lang w:eastAsia="zh-CN"/>
        </w:rPr>
        <w:t>18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库存盘点</w:t>
      </w:r>
    </w:p>
    <w:p w14:paraId="1FABF7DD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1D3CD487" w14:textId="77777777" w:rsidTr="005877CC">
        <w:trPr>
          <w:trHeight w:val="290"/>
        </w:trPr>
        <w:tc>
          <w:tcPr>
            <w:tcW w:w="1119" w:type="dxa"/>
            <w:shd w:val="pct10" w:color="auto" w:fill="auto"/>
          </w:tcPr>
          <w:p w14:paraId="2350A0F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673D0397" w14:textId="1DFF2EE9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18</w:t>
            </w:r>
          </w:p>
        </w:tc>
        <w:tc>
          <w:tcPr>
            <w:tcW w:w="1782" w:type="dxa"/>
            <w:shd w:val="pct10" w:color="auto" w:fill="auto"/>
          </w:tcPr>
          <w:p w14:paraId="2ABFB77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17EDEA29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5877CC" w:rsidRPr="005877CC" w14:paraId="1B798041" w14:textId="77777777" w:rsidTr="005877CC">
        <w:trPr>
          <w:trHeight w:val="306"/>
        </w:trPr>
        <w:tc>
          <w:tcPr>
            <w:tcW w:w="1119" w:type="dxa"/>
            <w:shd w:val="pct10" w:color="auto" w:fill="auto"/>
          </w:tcPr>
          <w:p w14:paraId="41B20A4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6640E0F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620447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593D30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5877CC" w:rsidRPr="005877CC" w14:paraId="3DA3EA53" w14:textId="77777777" w:rsidTr="005877CC">
        <w:trPr>
          <w:trHeight w:val="290"/>
        </w:trPr>
        <w:tc>
          <w:tcPr>
            <w:tcW w:w="1119" w:type="dxa"/>
            <w:shd w:val="pct10" w:color="auto" w:fill="auto"/>
          </w:tcPr>
          <w:p w14:paraId="1F39FF7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0F0AB83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29493D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79DA0FF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5877CC" w:rsidRPr="005877CC" w14:paraId="3F9F286B" w14:textId="77777777" w:rsidTr="005877CC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14:paraId="54613969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30E441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5877CC" w:rsidRPr="005877CC" w14:paraId="70D1065A" w14:textId="77777777" w:rsidTr="005877CC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57DE7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C45E78F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中转中心仓库管理员需要盘点当天库存信息</w:t>
            </w:r>
          </w:p>
        </w:tc>
      </w:tr>
      <w:tr w:rsidR="005877CC" w:rsidRPr="005877CC" w14:paraId="2AAC212D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1DEDAD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422F46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7006D9BF" w14:textId="77777777" w:rsidTr="005877CC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288193B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0BA6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7585184F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51DC617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94978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2F2F8016" w14:textId="77777777" w:rsidTr="005877CC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14:paraId="0E0296D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461B7F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3DB03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14:paraId="04231D8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14:paraId="522F679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14:paraId="7FA670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5877CC" w:rsidRPr="005877CC" w14:paraId="2AB15F8F" w14:textId="77777777" w:rsidTr="005877CC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14:paraId="4C51895C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F0F5F3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14:paraId="3BC3D3A9" w14:textId="77777777" w:rsidR="00185B4B" w:rsidRPr="005877CC" w:rsidRDefault="00185B4B" w:rsidP="00185B4B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14:paraId="629BD3C8" w14:textId="77777777" w:rsidR="00185B4B" w:rsidRPr="005877CC" w:rsidRDefault="00185B4B" w:rsidP="00185B4B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14:paraId="0F18943F" w14:textId="77777777" w:rsidR="00185B4B" w:rsidRPr="005877CC" w:rsidRDefault="00185B4B" w:rsidP="00185B4B">
            <w:pPr>
              <w:pStyle w:val="1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3CFC00A4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A2B012E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71ABA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1DDEF1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ED90CC9" w14:textId="77777777" w:rsidR="00185B4B" w:rsidRDefault="00185B4B" w:rsidP="00185B4B">
      <w:pPr>
        <w:rPr>
          <w:lang w:eastAsia="zh-CN"/>
        </w:rPr>
      </w:pPr>
    </w:p>
    <w:p w14:paraId="59ED3F09" w14:textId="0F12BCB2"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AF6298">
        <w:rPr>
          <w:b/>
          <w:sz w:val="30"/>
          <w:szCs w:val="30"/>
          <w:lang w:eastAsia="zh-CN"/>
        </w:rPr>
        <w:t>19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</w:t>
      </w:r>
      <w:r w:rsidR="00694342">
        <w:rPr>
          <w:rFonts w:hint="eastAsia"/>
          <w:b/>
          <w:sz w:val="30"/>
          <w:szCs w:val="30"/>
          <w:lang w:eastAsia="zh-CN"/>
        </w:rPr>
        <w:t>审核</w:t>
      </w:r>
    </w:p>
    <w:p w14:paraId="7D98185A" w14:textId="77777777"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F6298" w:rsidRPr="00AF6298" w14:paraId="7268D41E" w14:textId="77777777" w:rsidTr="00AF6298">
        <w:tc>
          <w:tcPr>
            <w:tcW w:w="1187" w:type="dxa"/>
            <w:shd w:val="pct10" w:color="auto" w:fill="auto"/>
          </w:tcPr>
          <w:p w14:paraId="4EEB3DF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1B4FD94" w14:textId="29720ACE" w:rsidR="00BA6564" w:rsidRPr="00AF6298" w:rsidRDefault="00AF6298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19</w:t>
            </w:r>
          </w:p>
        </w:tc>
        <w:tc>
          <w:tcPr>
            <w:tcW w:w="1981" w:type="dxa"/>
            <w:shd w:val="pct10" w:color="auto" w:fill="auto"/>
          </w:tcPr>
          <w:p w14:paraId="0770F03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2BCDCA1" w14:textId="77777777" w:rsidR="00BA6564" w:rsidRPr="00AF6298" w:rsidRDefault="00B20D99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</w:t>
            </w:r>
          </w:p>
        </w:tc>
      </w:tr>
      <w:tr w:rsidR="00AF6298" w:rsidRPr="00AF6298" w14:paraId="7CF76E72" w14:textId="77777777" w:rsidTr="00AF6298">
        <w:tc>
          <w:tcPr>
            <w:tcW w:w="1187" w:type="dxa"/>
            <w:shd w:val="pct10" w:color="auto" w:fill="auto"/>
          </w:tcPr>
          <w:p w14:paraId="3A9E759D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C12E578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2BFA19D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BE20A7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0640B91C" w14:textId="77777777" w:rsidTr="00AF6298">
        <w:tc>
          <w:tcPr>
            <w:tcW w:w="1187" w:type="dxa"/>
            <w:shd w:val="pct10" w:color="auto" w:fill="auto"/>
          </w:tcPr>
          <w:p w14:paraId="3B550C11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48BCBD5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0BB9AD26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6D3430CA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F6298" w:rsidRPr="00AF6298" w14:paraId="2D7F84FE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C0A273B" w14:textId="77777777" w:rsidR="00BA6564" w:rsidRPr="00AF6298" w:rsidRDefault="00BA6564" w:rsidP="00B20D99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900E4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AF6298" w:rsidRPr="00AF6298" w14:paraId="6AD1115F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101DD2A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32703FE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需要结算当天交易信息</w:t>
            </w:r>
          </w:p>
        </w:tc>
      </w:tr>
      <w:tr w:rsidR="00AF6298" w:rsidRPr="00AF6298" w14:paraId="47BAC51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1944B24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11397F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79B8BD2A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6328BB3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A2B9A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AF6298" w:rsidRPr="00AF6298" w14:paraId="714BB7F2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3F3DE66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4BBBCED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F6298" w:rsidRPr="00AF6298" w14:paraId="2C7B0BF4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0DCB5AE" w14:textId="77777777" w:rsidR="00BA6564" w:rsidRPr="00AF6298" w:rsidRDefault="00BA6564" w:rsidP="00B20D99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E3283F1" w14:textId="77777777" w:rsidR="00BA6564" w:rsidRPr="00AF6298" w:rsidRDefault="00BA6564" w:rsidP="00B20D99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14:paraId="62FC8313" w14:textId="77777777" w:rsidR="00693E1E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结算当天交易信息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C3D6308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汇总营业厅业务员输入的财务信息，展示给财务人员审核</w:t>
            </w:r>
          </w:p>
          <w:p w14:paraId="2A0CF4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审核当天财务信息并确认</w:t>
            </w:r>
          </w:p>
          <w:p w14:paraId="4DFCC3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审核单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14:paraId="74D50DB0" w14:textId="77777777" w:rsidR="00BA6564" w:rsidRPr="00AF6298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93832A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7866297" w14:textId="77777777" w:rsidR="00BA6564" w:rsidRPr="00AF6298" w:rsidRDefault="00BA6564" w:rsidP="00350286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980F14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财务信息有误审核不通过</w:t>
            </w:r>
          </w:p>
          <w:p w14:paraId="72B41F8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329905A" w14:textId="77777777" w:rsidR="00BA6564" w:rsidRPr="00AF6298" w:rsidRDefault="00BA6564" w:rsidP="00694342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D6FCCF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21BE47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3194E2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EAD9394" w14:textId="77777777" w:rsidR="00BA6564" w:rsidRDefault="00BA6564" w:rsidP="00BA6564">
      <w:pPr>
        <w:rPr>
          <w:lang w:eastAsia="zh-CN"/>
        </w:rPr>
      </w:pPr>
    </w:p>
    <w:p w14:paraId="34034A57" w14:textId="5A05FF78"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AF6298">
        <w:rPr>
          <w:b/>
          <w:sz w:val="30"/>
          <w:szCs w:val="30"/>
          <w:lang w:eastAsia="zh-CN"/>
        </w:rPr>
        <w:t>20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增删改查成本信息</w:t>
      </w:r>
    </w:p>
    <w:p w14:paraId="7D47C092" w14:textId="77777777"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823"/>
        <w:gridCol w:w="1701"/>
      </w:tblGrid>
      <w:tr w:rsidR="00AF6298" w:rsidRPr="00AF6298" w14:paraId="549ECAD4" w14:textId="77777777" w:rsidTr="00AF6298">
        <w:tc>
          <w:tcPr>
            <w:tcW w:w="1187" w:type="dxa"/>
            <w:shd w:val="pct10" w:color="auto" w:fill="auto"/>
          </w:tcPr>
          <w:p w14:paraId="44B3A07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A20DA90" w14:textId="2F17E55C" w:rsidR="00BA6564" w:rsidRPr="00AF6298" w:rsidRDefault="00AF6298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</w:t>
            </w:r>
          </w:p>
        </w:tc>
        <w:tc>
          <w:tcPr>
            <w:tcW w:w="1823" w:type="dxa"/>
            <w:shd w:val="pct10" w:color="auto" w:fill="auto"/>
          </w:tcPr>
          <w:p w14:paraId="196DA98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 w14:paraId="1F0D19AD" w14:textId="77777777" w:rsidR="00BA6564" w:rsidRPr="00AF6298" w:rsidRDefault="00B87704" w:rsidP="00B87704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增删改查成本信息</w:t>
            </w:r>
          </w:p>
        </w:tc>
      </w:tr>
      <w:tr w:rsidR="00AF6298" w:rsidRPr="00AF6298" w14:paraId="3D84A8DD" w14:textId="77777777" w:rsidTr="00AF6298">
        <w:tc>
          <w:tcPr>
            <w:tcW w:w="1187" w:type="dxa"/>
            <w:shd w:val="pct10" w:color="auto" w:fill="auto"/>
          </w:tcPr>
          <w:p w14:paraId="6AD7FDB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B2CE8A9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23" w:type="dxa"/>
            <w:shd w:val="pct10" w:color="auto" w:fill="auto"/>
          </w:tcPr>
          <w:p w14:paraId="04E6886B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701" w:type="dxa"/>
            <w:shd w:val="clear" w:color="auto" w:fill="auto"/>
          </w:tcPr>
          <w:p w14:paraId="1B0C2F7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23C6FBF3" w14:textId="77777777" w:rsidTr="00AF6298">
        <w:tc>
          <w:tcPr>
            <w:tcW w:w="1187" w:type="dxa"/>
            <w:shd w:val="pct10" w:color="auto" w:fill="auto"/>
          </w:tcPr>
          <w:p w14:paraId="254F0393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348D759" w14:textId="77777777" w:rsidR="00BA6564" w:rsidRPr="00AF6298" w:rsidRDefault="00B877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23" w:type="dxa"/>
            <w:shd w:val="pct10" w:color="auto" w:fill="auto"/>
          </w:tcPr>
          <w:p w14:paraId="7C7A4CF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701" w:type="dxa"/>
            <w:shd w:val="clear" w:color="auto" w:fill="auto"/>
          </w:tcPr>
          <w:p w14:paraId="7AE7A58D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252CCA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3BC5825" w14:textId="77777777" w:rsidR="00BA6564" w:rsidRPr="00AF6298" w:rsidRDefault="00BA6564" w:rsidP="00B20D99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B8E4622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增，删，改，查成本信息</w:t>
            </w:r>
          </w:p>
        </w:tc>
      </w:tr>
      <w:tr w:rsidR="00AF6298" w:rsidRPr="00AF6298" w14:paraId="63F27975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6934223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0107F5B" w14:textId="77777777" w:rsidR="00BA6564" w:rsidRPr="00AF6298" w:rsidRDefault="00BA6564" w:rsidP="00B87704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对成本信息进行增删改查</w:t>
            </w:r>
          </w:p>
        </w:tc>
      </w:tr>
      <w:tr w:rsidR="00AF6298" w:rsidRPr="00AF6298" w14:paraId="4D7B5313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682A6E92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E0B48D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6587678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0F2ECF2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1CED1EF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AF6298" w:rsidRPr="00AF6298" w14:paraId="30743819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4AC5BFB8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F58E5CA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F6298" w:rsidRPr="00AF6298" w14:paraId="75321933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598D605" w14:textId="77777777" w:rsidR="00BA6564" w:rsidRPr="00AF6298" w:rsidRDefault="00BA6564" w:rsidP="00B20D99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3576DD7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4C1D737F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20E4B74A" w14:textId="77777777" w:rsidR="00BA6564" w:rsidRPr="00AF6298" w:rsidRDefault="00BA6564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</w:t>
            </w:r>
          </w:p>
          <w:p w14:paraId="015857CC" w14:textId="77777777" w:rsidR="00BA6564" w:rsidRPr="00AF6298" w:rsidRDefault="00BA6564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</w:p>
          <w:p w14:paraId="352CCC48" w14:textId="77777777" w:rsidR="00BA6564" w:rsidRPr="00AF6298" w:rsidRDefault="00BA6564" w:rsidP="00B20D99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人员工资</w:t>
            </w:r>
            <w:r w:rsidR="00DC123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（快递员，司机，业务员）</w:t>
            </w:r>
          </w:p>
          <w:p w14:paraId="12A5AF37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793F93C7" w14:textId="77777777" w:rsidR="00BA6564" w:rsidRPr="00AF6298" w:rsidRDefault="00D22AEA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3.1</w:t>
            </w:r>
            <w:r w:rsidR="00C427E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选择租金: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列出历史按年计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成本和当前租金成本</w:t>
            </w:r>
          </w:p>
          <w:p w14:paraId="171523BB" w14:textId="77777777" w:rsidR="00BD57C8" w:rsidRPr="00AF6298" w:rsidRDefault="00BD57C8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3.1.1财务人员查看信息后返回</w:t>
            </w:r>
          </w:p>
          <w:p w14:paraId="2108847E" w14:textId="77777777" w:rsidR="00BD57C8" w:rsidRPr="00AF6298" w:rsidRDefault="00D770FC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</w:t>
            </w:r>
            <w:r w:rsidR="00BD5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财务人员请求</w:t>
            </w:r>
            <w:r w:rsidR="008909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增加一条</w:t>
            </w:r>
            <w:r w:rsidR="00BD5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租金信息</w:t>
            </w:r>
          </w:p>
          <w:p w14:paraId="5ECF9B28" w14:textId="77777777" w:rsidR="00BD57C8" w:rsidRPr="00AF6298" w:rsidRDefault="00BD57C8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="00D770FC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3.1.2.</w:t>
            </w:r>
            <w:r w:rsidR="00D770FC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系统提示财务人员填写新增租金信息，填写时间，金额</w:t>
            </w:r>
          </w:p>
          <w:p w14:paraId="5D802F03" w14:textId="77777777" w:rsidR="00BD57C8" w:rsidRPr="00AF6298" w:rsidRDefault="00BD57C8" w:rsidP="00B20D9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  <w:r w:rsidR="00D770FC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3.1.2.2</w:t>
            </w:r>
            <w:r w:rsidR="00D770FC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19986BFF" w14:textId="77777777" w:rsidR="00D770FC" w:rsidRPr="00AF6298" w:rsidRDefault="00D770FC" w:rsidP="00D770FC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0773CA51" w14:textId="77777777" w:rsidR="00935DCA" w:rsidRPr="00AF6298" w:rsidRDefault="00935DCA" w:rsidP="00935DCA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</w:t>
            </w:r>
            <w:r w:rsidR="00224EF9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.1系统提示财务人员修改时间，金额信息</w:t>
            </w:r>
          </w:p>
          <w:p w14:paraId="00252D24" w14:textId="77777777" w:rsidR="00D770FC" w:rsidRPr="00AF6298" w:rsidRDefault="00D770FC" w:rsidP="00935DCA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  <w:r w:rsidR="00935DCA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3.1.</w:t>
            </w:r>
            <w:r w:rsidR="00224EF9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8909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信息并确认，返回</w:t>
            </w:r>
          </w:p>
          <w:p w14:paraId="2D417BE5" w14:textId="77777777" w:rsidR="00D770FC" w:rsidRPr="00AF6298" w:rsidRDefault="00D770FC" w:rsidP="00D770FC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</w:t>
            </w:r>
            <w:r w:rsidR="00224EF9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财务人员请求</w:t>
            </w:r>
            <w:r w:rsidR="008909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删除一条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租金信息</w:t>
            </w:r>
          </w:p>
          <w:p w14:paraId="443AD46A" w14:textId="77777777" w:rsidR="00D770FC" w:rsidRPr="00AF6298" w:rsidRDefault="00D770FC" w:rsidP="00D770FC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</w:t>
            </w:r>
            <w:r w:rsidR="00224EF9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.1系统提示财务人员</w:t>
            </w:r>
            <w:r w:rsidR="008909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选择一条需要删除的信息</w:t>
            </w:r>
          </w:p>
          <w:p w14:paraId="1FF3AEAB" w14:textId="77777777" w:rsidR="00D770FC" w:rsidRPr="00AF6298" w:rsidRDefault="00D770FC" w:rsidP="00935DCA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</w:t>
            </w:r>
            <w:r w:rsidR="00224EF9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8909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并确认，返回</w:t>
            </w:r>
          </w:p>
          <w:p w14:paraId="62808686" w14:textId="77777777" w:rsidR="00BA6564" w:rsidRPr="00AF6298" w:rsidRDefault="00D22AEA" w:rsidP="00B20D99">
            <w:pPr>
              <w:widowControl w:val="0"/>
              <w:ind w:leftChars="200" w:left="660" w:hangingChars="100" w:hanging="22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3.2</w:t>
            </w:r>
            <w:r w:rsidR="00C427E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选择运费: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列出各种交通工具的按次计成本，以及当前各个交通工具的使用次数，并展示目前总的运费成本</w:t>
            </w:r>
          </w:p>
          <w:p w14:paraId="77B5A98E" w14:textId="77777777" w:rsidR="00224EF9" w:rsidRPr="00AF6298" w:rsidRDefault="00224EF9" w:rsidP="00224EF9">
            <w:pPr>
              <w:widowControl w:val="0"/>
              <w:ind w:firstLineChars="300" w:firstLine="66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.1财务人员查看信息后返回</w:t>
            </w:r>
          </w:p>
          <w:p w14:paraId="0F36957D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.2财务人员请求增加一条运费信息</w:t>
            </w:r>
          </w:p>
          <w:p w14:paraId="3C119B47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.2.1系统提示财务人员填写新增</w:t>
            </w:r>
            <w:r w:rsidR="0048080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信息，填写</w:t>
            </w:r>
            <w:r w:rsidR="0048080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="0048080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次数</w:t>
            </w:r>
          </w:p>
          <w:p w14:paraId="0A7EB57C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</w:t>
            </w:r>
            <w:r w:rsidR="00A52221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3A04FC7C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.3财务人员请求对选中的</w:t>
            </w:r>
            <w:r w:rsidR="0090778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信息进行修改</w:t>
            </w:r>
          </w:p>
          <w:p w14:paraId="6C5701DA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.1系统提示财务人员修改</w:t>
            </w:r>
            <w:r w:rsidR="0090778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="0090778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次数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60EEFC1C" w14:textId="77777777" w:rsidR="00224EF9" w:rsidRPr="00AF6298" w:rsidRDefault="00224EF9" w:rsidP="00224EF9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4B4A9803" w14:textId="77777777" w:rsidR="00224EF9" w:rsidRPr="00AF6298" w:rsidRDefault="00224EF9" w:rsidP="00224EF9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.4财务人员请求删除一条</w:t>
            </w:r>
            <w:r w:rsidR="0090778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7B67CC4" w14:textId="77777777" w:rsidR="00224EF9" w:rsidRPr="00AF6298" w:rsidRDefault="00224EF9" w:rsidP="00224EF9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.1系统提示财务人员选择一条需要删除的信息</w:t>
            </w:r>
          </w:p>
          <w:p w14:paraId="7EDD1E3A" w14:textId="77777777" w:rsidR="00224EF9" w:rsidRPr="00AF6298" w:rsidRDefault="00224EF9" w:rsidP="003775EC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</w:t>
            </w:r>
            <w:r w:rsidR="00A52221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03DD8BAA" w14:textId="77777777" w:rsidR="00BA6564" w:rsidRPr="00AF6298" w:rsidRDefault="00D22AEA" w:rsidP="00B20D99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</w:t>
            </w:r>
            <w:r w:rsidR="00C427E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选择人员工资: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系统提示财务人员选择查看工作人员类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型</w:t>
            </w:r>
          </w:p>
          <w:p w14:paraId="65439E25" w14:textId="77777777" w:rsidR="00BA6564" w:rsidRPr="00AF6298" w:rsidRDefault="00D22AEA" w:rsidP="00982838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3.3.1</w:t>
            </w:r>
            <w:r w:rsidR="00C427E5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</w:t>
            </w:r>
          </w:p>
          <w:p w14:paraId="6E16E3C8" w14:textId="77777777" w:rsidR="00DC1235" w:rsidRPr="00AF6298" w:rsidRDefault="00DC1235" w:rsidP="00982838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财务人员查看</w:t>
            </w:r>
            <w:r w:rsidR="0098283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信息后返回</w:t>
            </w:r>
          </w:p>
          <w:p w14:paraId="7F2D5089" w14:textId="77777777" w:rsidR="00DC1235" w:rsidRPr="00AF6298" w:rsidRDefault="00DC1235" w:rsidP="00DC1235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财务人员请求增加一条</w:t>
            </w:r>
            <w:r w:rsidR="0098283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87792BB" w14:textId="77777777" w:rsidR="00DC1235" w:rsidRPr="00AF6298" w:rsidRDefault="00DC1235" w:rsidP="002C07C8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系统提示财务人员填写新增</w:t>
            </w:r>
            <w:r w:rsidR="002C0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快递员工号和月提成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3.2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.1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6E44C641" w14:textId="77777777" w:rsidR="00DC1235" w:rsidRPr="00AF6298" w:rsidRDefault="00DC1235" w:rsidP="00DC1235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财务人员请求对选中的</w:t>
            </w:r>
            <w:r w:rsidR="002C0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进行修改</w:t>
            </w:r>
          </w:p>
          <w:p w14:paraId="5F769FE7" w14:textId="77777777" w:rsidR="00DC1235" w:rsidRPr="00AF6298" w:rsidRDefault="00DC1235" w:rsidP="00DC1235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1系统提示财务人员修改</w:t>
            </w:r>
            <w:r w:rsidR="002C0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快递员工号和月提成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64E13729" w14:textId="77777777" w:rsidR="00DC1235" w:rsidRPr="00AF6298" w:rsidRDefault="00DC1235" w:rsidP="00DC1235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2F0DFC5B" w14:textId="77777777" w:rsidR="00DC1235" w:rsidRPr="00AF6298" w:rsidRDefault="00DC1235" w:rsidP="00982838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4财务人员请求删除一条</w:t>
            </w:r>
            <w:r w:rsidR="002C07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快递员信息</w:t>
            </w:r>
          </w:p>
          <w:p w14:paraId="46970E71" w14:textId="77777777" w:rsidR="00DC1235" w:rsidRPr="00AF6298" w:rsidRDefault="00DC1235" w:rsidP="00DC1235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.4.1系统提示财务人员选择一条需要删除的信息</w:t>
            </w:r>
          </w:p>
          <w:p w14:paraId="2C11E7A8" w14:textId="77777777" w:rsidR="00DC1235" w:rsidRPr="00AF6298" w:rsidRDefault="00DC1235" w:rsidP="00DC1235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  <w:r w:rsidR="0098283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5F0F35E" w14:textId="77777777" w:rsidR="002C07C8" w:rsidRPr="00AF6298" w:rsidRDefault="002C07C8" w:rsidP="002C07C8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财务人员选择司机</w:t>
            </w:r>
          </w:p>
          <w:p w14:paraId="47B54719" w14:textId="77777777" w:rsidR="002C07C8" w:rsidRPr="00AF6298" w:rsidRDefault="002C07C8" w:rsidP="002C07C8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财务人员查看司机工资信息后返回</w:t>
            </w:r>
          </w:p>
          <w:p w14:paraId="10755DC8" w14:textId="77777777" w:rsidR="002C07C8" w:rsidRPr="00AF6298" w:rsidRDefault="002C07C8" w:rsidP="002C07C8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财务人员请求增加一条司机信息</w:t>
            </w:r>
          </w:p>
          <w:p w14:paraId="019B7104" w14:textId="77777777" w:rsidR="002C07C8" w:rsidRPr="00AF6298" w:rsidRDefault="002C07C8" w:rsidP="002C07C8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系统提示财务人员填写新增司机</w:t>
            </w:r>
            <w:r w:rsidR="00321C2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编号和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次数及薪水</w:t>
            </w:r>
          </w:p>
          <w:p w14:paraId="434B5223" w14:textId="77777777" w:rsidR="002C07C8" w:rsidRPr="00AF6298" w:rsidRDefault="002C07C8" w:rsidP="002C07C8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3B9ADE96" w14:textId="77777777" w:rsidR="002C07C8" w:rsidRPr="00AF6298" w:rsidRDefault="002C07C8" w:rsidP="002C07C8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.3财务人员请求对选中的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信息进行修改</w:t>
            </w:r>
          </w:p>
          <w:p w14:paraId="3F59E594" w14:textId="77777777" w:rsidR="002C07C8" w:rsidRPr="00AF6298" w:rsidRDefault="002C07C8" w:rsidP="002C07C8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2.3.1系统提示财务人员修改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司机编号和次数以及薪水</w:t>
            </w:r>
          </w:p>
          <w:p w14:paraId="76C9245F" w14:textId="77777777" w:rsidR="002C07C8" w:rsidRPr="00AF6298" w:rsidRDefault="002C07C8" w:rsidP="002C07C8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1D8546E7" w14:textId="77777777" w:rsidR="002C07C8" w:rsidRPr="00AF6298" w:rsidRDefault="002C07C8" w:rsidP="002C07C8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2.4财务人员请求删除一条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1CFDBF19" w14:textId="77777777" w:rsidR="002C07C8" w:rsidRPr="00AF6298" w:rsidRDefault="002C07C8" w:rsidP="002C07C8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="00AC11B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2.4.1系统提示财务人员选择一条需要删除的信息</w:t>
            </w:r>
          </w:p>
          <w:p w14:paraId="4D98D7E1" w14:textId="77777777" w:rsidR="002C07C8" w:rsidRPr="00AF6298" w:rsidRDefault="002C07C8" w:rsidP="002C07C8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</w:t>
            </w:r>
            <w:r w:rsidR="00AC11B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7B9EBC9C" w14:textId="77777777" w:rsidR="00AC11BD" w:rsidRPr="00AF6298" w:rsidRDefault="00AC11BD" w:rsidP="00AC11BD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财务人员选择业务员</w:t>
            </w:r>
          </w:p>
          <w:p w14:paraId="13B69FC4" w14:textId="77777777" w:rsidR="00AC11BD" w:rsidRPr="00AF6298" w:rsidRDefault="00AC11BD" w:rsidP="00AC11BD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.1财务人员查看业务员工资信息后返回</w:t>
            </w:r>
          </w:p>
          <w:p w14:paraId="601BD5AD" w14:textId="77777777" w:rsidR="00AC11BD" w:rsidRPr="00AF6298" w:rsidRDefault="00AC11BD" w:rsidP="00AC11BD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.2财务人员请求增加一条业务员信息</w:t>
            </w:r>
          </w:p>
          <w:p w14:paraId="26E145E2" w14:textId="77777777" w:rsidR="00AC11BD" w:rsidRPr="00AF6298" w:rsidRDefault="00AC11BD" w:rsidP="00AC11BD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.2.1系统提示财务人员填写新增</w:t>
            </w:r>
            <w:r w:rsidR="00937D8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工号和月薪</w:t>
            </w:r>
          </w:p>
          <w:p w14:paraId="2B42C87E" w14:textId="77777777" w:rsidR="00AC11BD" w:rsidRPr="00AF6298" w:rsidRDefault="00AC11BD" w:rsidP="00AC11BD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="008D5ABF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3C125800" w14:textId="77777777" w:rsidR="00AC11BD" w:rsidRPr="00AF6298" w:rsidRDefault="00AC11BD" w:rsidP="00AC11BD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.3财务人员请求对选中的</w:t>
            </w:r>
            <w:r w:rsidR="00937D8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信息进行修改</w:t>
            </w:r>
          </w:p>
          <w:p w14:paraId="26C6C3C1" w14:textId="77777777" w:rsidR="00AC11BD" w:rsidRPr="00AF6298" w:rsidRDefault="00AC11BD" w:rsidP="00AC11BD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.3.1系统提示财务人员修改</w:t>
            </w:r>
            <w:r w:rsidR="00937D8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业务员工号和月薪</w:t>
            </w:r>
          </w:p>
          <w:p w14:paraId="32508F17" w14:textId="77777777" w:rsidR="00AC11BD" w:rsidRPr="00AF6298" w:rsidRDefault="00AC11BD" w:rsidP="00AC11BD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578E463D" w14:textId="77777777" w:rsidR="00AC11BD" w:rsidRPr="00AF6298" w:rsidRDefault="00AC11BD" w:rsidP="00AC11BD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.4财务人员请求删除一条</w:t>
            </w:r>
            <w:r w:rsidR="00937D8B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82966AF" w14:textId="77777777" w:rsidR="00AC11BD" w:rsidRPr="00AF6298" w:rsidRDefault="00AC11BD" w:rsidP="00AC11BD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.4.1系统提示财务人员选择一条需要删除的信息</w:t>
            </w:r>
          </w:p>
          <w:p w14:paraId="3754F6DB" w14:textId="77777777" w:rsidR="00BA6564" w:rsidRPr="00AF6298" w:rsidRDefault="00AC11BD" w:rsidP="00656BDC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="008D5ABF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518EFAA3" w14:textId="77777777" w:rsidR="00BA6564" w:rsidRPr="00AF6298" w:rsidRDefault="00BA6564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A4C3934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1DFDBF80" w14:textId="77777777" w:rsidR="00BA6564" w:rsidRPr="00AF6298" w:rsidRDefault="00BA6564" w:rsidP="00350286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AA862A6" w14:textId="77777777" w:rsidR="00BA6564" w:rsidRPr="00AF6298" w:rsidRDefault="00BA6564" w:rsidP="00B20D99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8DD4948" w14:textId="77777777" w:rsidR="00BA6564" w:rsidRPr="00AF6298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增删改操作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发生变动</w:t>
            </w:r>
          </w:p>
          <w:p w14:paraId="7C5113DD" w14:textId="77777777" w:rsidR="00BA6564" w:rsidRPr="00AF6298" w:rsidRDefault="00656BDC" w:rsidP="00656BDC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4D73F4C7" w14:textId="77777777" w:rsidR="00BA6564" w:rsidRPr="00AF6298" w:rsidRDefault="00656BDC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输入的信息不符合规定的标准信息</w:t>
            </w:r>
          </w:p>
          <w:p w14:paraId="74825AEB" w14:textId="77777777" w:rsidR="00BA6564" w:rsidRPr="00AF6298" w:rsidRDefault="00BA6564" w:rsidP="00B20D99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</w:t>
            </w:r>
            <w:r w:rsidR="007C65B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及</w:t>
            </w:r>
            <w:r w:rsidR="007C65B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14:paraId="47E6E766" w14:textId="77777777" w:rsidR="00BA6564" w:rsidRPr="00AF6298" w:rsidRDefault="00BA6564" w:rsidP="00B20D99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14:paraId="004821FB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726827B6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093B6161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6136DCD" w14:textId="77777777" w:rsidR="00BA6564" w:rsidRPr="00AF6298" w:rsidRDefault="00BA6564" w:rsidP="00B20D99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0C873F2" w14:textId="77777777" w:rsidR="00BA6564" w:rsidRPr="004904A2" w:rsidRDefault="00BA6564" w:rsidP="00BA6564">
      <w:pPr>
        <w:rPr>
          <w:lang w:eastAsia="zh-CN"/>
        </w:rPr>
      </w:pPr>
    </w:p>
    <w:p w14:paraId="4514C416" w14:textId="4BC75EB7" w:rsidR="003D370A" w:rsidRDefault="003D370A" w:rsidP="003D370A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A27D7D">
        <w:rPr>
          <w:b/>
          <w:sz w:val="30"/>
          <w:szCs w:val="30"/>
          <w:lang w:eastAsia="zh-CN"/>
        </w:rPr>
        <w:t>21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F6298">
        <w:rPr>
          <w:rFonts w:hint="eastAsia"/>
          <w:b/>
          <w:sz w:val="30"/>
          <w:szCs w:val="30"/>
          <w:lang w:eastAsia="zh-CN"/>
        </w:rPr>
        <w:t>增加</w:t>
      </w:r>
      <w:r>
        <w:rPr>
          <w:rFonts w:hint="eastAsia"/>
          <w:b/>
          <w:sz w:val="30"/>
          <w:szCs w:val="30"/>
          <w:lang w:eastAsia="zh-CN"/>
        </w:rPr>
        <w:t>成本收益表</w:t>
      </w:r>
    </w:p>
    <w:p w14:paraId="48B34A2C" w14:textId="77777777" w:rsidR="003D370A" w:rsidRDefault="003D370A" w:rsidP="003D370A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F6298" w:rsidRPr="00AF6298" w14:paraId="69AACB9E" w14:textId="77777777" w:rsidTr="00AF6298">
        <w:tc>
          <w:tcPr>
            <w:tcW w:w="1187" w:type="dxa"/>
            <w:shd w:val="pct10" w:color="auto" w:fill="auto"/>
          </w:tcPr>
          <w:p w14:paraId="21314D15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B66E2F6" w14:textId="5E058B87" w:rsidR="003D370A" w:rsidRPr="00AF6298" w:rsidRDefault="00A27D7D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21</w:t>
            </w:r>
          </w:p>
        </w:tc>
        <w:tc>
          <w:tcPr>
            <w:tcW w:w="1981" w:type="dxa"/>
            <w:shd w:val="pct10" w:color="auto" w:fill="auto"/>
          </w:tcPr>
          <w:p w14:paraId="351DEA6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7B5848C" w14:textId="205FB50E" w:rsidR="003D370A" w:rsidRPr="00AF6298" w:rsidRDefault="00AF629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="003D370A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成本收益表</w:t>
            </w:r>
          </w:p>
        </w:tc>
      </w:tr>
      <w:tr w:rsidR="00AF6298" w:rsidRPr="00AF6298" w14:paraId="001C47F2" w14:textId="77777777" w:rsidTr="00AF6298">
        <w:tc>
          <w:tcPr>
            <w:tcW w:w="1187" w:type="dxa"/>
            <w:shd w:val="pct10" w:color="auto" w:fill="auto"/>
          </w:tcPr>
          <w:p w14:paraId="585267A8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C5F6A26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237837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55E2FD4D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18303FA9" w14:textId="77777777" w:rsidTr="00AF6298">
        <w:tc>
          <w:tcPr>
            <w:tcW w:w="1187" w:type="dxa"/>
            <w:shd w:val="pct10" w:color="auto" w:fill="auto"/>
          </w:tcPr>
          <w:p w14:paraId="5800C1A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011894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1" w:type="dxa"/>
            <w:shd w:val="pct10" w:color="auto" w:fill="auto"/>
          </w:tcPr>
          <w:p w14:paraId="2BCCECD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6FA7ECB1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-9-30</w:t>
            </w:r>
          </w:p>
        </w:tc>
      </w:tr>
      <w:tr w:rsidR="00AF6298" w:rsidRPr="00AF6298" w14:paraId="5058D24E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06E587" w14:textId="77777777" w:rsidR="003D370A" w:rsidRPr="00AF6298" w:rsidRDefault="003D370A" w:rsidP="00A61B52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9A0292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1AE913F5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A88D931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012B5A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51C5AB7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AAF66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E949E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B8E543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2750C290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044D438" w14:textId="77777777" w:rsidR="003D370A" w:rsidRPr="00AF6298" w:rsidRDefault="00DB4DD5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F6298" w:rsidRPr="00AF6298" w14:paraId="4F3DBF62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2E42979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BDE66D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F6298" w:rsidRPr="00AF6298" w14:paraId="53E118B9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E40000" w14:textId="77777777" w:rsidR="003D370A" w:rsidRPr="00AF6298" w:rsidRDefault="003D370A" w:rsidP="00A61B52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E0BAF8" w14:textId="77777777" w:rsidR="003D370A" w:rsidRPr="00AF6298" w:rsidRDefault="003D370A" w:rsidP="003D370A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5771940F" w14:textId="77777777" w:rsidR="003D370A" w:rsidRPr="00AF6298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收益表的请求</w:t>
            </w:r>
          </w:p>
          <w:p w14:paraId="3B49E6BB" w14:textId="77777777" w:rsidR="009005C8" w:rsidRPr="00AF6298" w:rsidRDefault="003D370A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输入表格的种类</w:t>
            </w:r>
          </w:p>
          <w:p w14:paraId="1D256143" w14:textId="77777777" w:rsidR="009005C8" w:rsidRPr="00AF6298" w:rsidRDefault="009005C8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3.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选择表格的种类</w:t>
            </w:r>
          </w:p>
          <w:p w14:paraId="3E110C33" w14:textId="77777777" w:rsidR="004B4FD2" w:rsidRPr="00AF6298" w:rsidRDefault="004B4FD2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4.系统通过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计算生成该类表格并显示</w:t>
            </w:r>
          </w:p>
          <w:p w14:paraId="2F0DD798" w14:textId="77777777" w:rsidR="003D370A" w:rsidRPr="00AF6298" w:rsidRDefault="004B4FD2" w:rsidP="003D370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  <w:r w:rsidR="003D370A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财务人员确认并返回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</w:p>
          <w:p w14:paraId="4114BE9B" w14:textId="77777777" w:rsidR="003D370A" w:rsidRPr="00AF6298" w:rsidRDefault="003D370A" w:rsidP="00A61B52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72231D30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D7E57EE" w14:textId="77777777" w:rsidR="003D370A" w:rsidRPr="00AF6298" w:rsidRDefault="003D370A" w:rsidP="00A61B52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30046C9" w14:textId="77777777" w:rsidR="00DB4DD5" w:rsidRPr="00AF6298" w:rsidRDefault="004B4FD2" w:rsidP="00DB4DD5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14:paraId="6CA87AA3" w14:textId="77777777" w:rsidR="004B4FD2" w:rsidRPr="00AF6298" w:rsidRDefault="004B4FD2" w:rsidP="00DB4DD5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14:paraId="1675B588" w14:textId="77777777" w:rsidR="003D370A" w:rsidRPr="00AF6298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</w:t>
            </w:r>
          </w:p>
          <w:p w14:paraId="3CC1CEB0" w14:textId="77777777" w:rsidR="003D370A" w:rsidRPr="00AF6298" w:rsidRDefault="003D370A" w:rsidP="00A61B52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1893F6A8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48239FD1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9B6E5A0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F6A421A" w14:textId="77777777" w:rsidR="00BA6564" w:rsidRPr="00253EAD" w:rsidRDefault="00BA6564" w:rsidP="00BA6564">
      <w:pPr>
        <w:rPr>
          <w:lang w:eastAsia="zh-CN"/>
        </w:rPr>
      </w:pPr>
    </w:p>
    <w:p w14:paraId="2A76CCB1" w14:textId="77777777" w:rsidR="00302671" w:rsidRDefault="00302671">
      <w:pPr>
        <w:rPr>
          <w:lang w:eastAsia="zh-CN"/>
        </w:rPr>
      </w:pPr>
    </w:p>
    <w:p w14:paraId="15C6947C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>22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银行</w:t>
      </w:r>
      <w:r>
        <w:rPr>
          <w:b/>
          <w:sz w:val="30"/>
          <w:szCs w:val="30"/>
          <w:lang w:eastAsia="zh-CN"/>
        </w:rPr>
        <w:t>账户管理</w:t>
      </w:r>
    </w:p>
    <w:p w14:paraId="7E3B15BC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6CBB6AC0" w14:textId="77777777" w:rsidTr="00AF060D">
        <w:tc>
          <w:tcPr>
            <w:tcW w:w="1187" w:type="dxa"/>
            <w:shd w:val="pct10" w:color="auto" w:fill="auto"/>
          </w:tcPr>
          <w:p w14:paraId="3BBDD27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C3F30B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22</w:t>
            </w:r>
          </w:p>
        </w:tc>
        <w:tc>
          <w:tcPr>
            <w:tcW w:w="1981" w:type="dxa"/>
            <w:shd w:val="pct10" w:color="auto" w:fill="auto"/>
          </w:tcPr>
          <w:p w14:paraId="1F3C930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1E1565F" w14:textId="77777777" w:rsidR="00A27D7D" w:rsidRPr="00AF6298" w:rsidRDefault="00A27D7D" w:rsidP="00AF060D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A27D7D" w:rsidRPr="00AF6298" w14:paraId="562E920D" w14:textId="77777777" w:rsidTr="00AF060D">
        <w:tc>
          <w:tcPr>
            <w:tcW w:w="1187" w:type="dxa"/>
            <w:shd w:val="pct10" w:color="auto" w:fill="auto"/>
          </w:tcPr>
          <w:p w14:paraId="6CFB4BD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F99A6A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449B91B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F31D7C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12C3291" w14:textId="77777777" w:rsidTr="00AF060D">
        <w:tc>
          <w:tcPr>
            <w:tcW w:w="1187" w:type="dxa"/>
            <w:shd w:val="pct10" w:color="auto" w:fill="auto"/>
          </w:tcPr>
          <w:p w14:paraId="53A5EA7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F21C19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6D0C5AD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0E06425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40A3852B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9C9D2C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E46792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1D56F7D8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5C38A9F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DC9544" w14:textId="77777777" w:rsidR="00A27D7D" w:rsidRPr="00AF6298" w:rsidRDefault="00A27D7D" w:rsidP="00AF060D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需要增删改查银行账户</w:t>
            </w:r>
          </w:p>
        </w:tc>
      </w:tr>
      <w:tr w:rsidR="00A27D7D" w:rsidRPr="00AF6298" w14:paraId="06C68169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C6EDE6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56F37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A27D7D" w:rsidRPr="00AF6298" w14:paraId="02004E40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085F4B9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AE3033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A27D7D" w:rsidRPr="00AF6298" w14:paraId="17551685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0C68FD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8A0E5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51AADB87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64DA9E9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C7C0EF5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14:paraId="1E56B98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14:paraId="00173DF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commentRangeStart w:id="3"/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2.系统提示财务人员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输入关键字进行查找</w:t>
            </w:r>
          </w:p>
          <w:p w14:paraId="16B0033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</w:t>
            </w:r>
          </w:p>
          <w:p w14:paraId="7979404E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所有符合条件的账户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BA4F594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未找到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相关账户，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则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返回第二步</w:t>
            </w:r>
          </w:p>
          <w:p w14:paraId="426DFF2A" w14:textId="77777777" w:rsidR="00A27D7D" w:rsidRPr="00AF6298" w:rsidRDefault="00A27D7D" w:rsidP="00AF060D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点击某一账户</w:t>
            </w:r>
          </w:p>
          <w:p w14:paraId="10E2C447" w14:textId="77777777" w:rsidR="00A27D7D" w:rsidRPr="00AF6298" w:rsidRDefault="00A27D7D" w:rsidP="00AF060D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系统展示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该账户的详细信息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（名称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、金额</w:t>
            </w:r>
            <w:commentRangeEnd w:id="3"/>
            <w:r w:rsidR="00AF060D">
              <w:rPr>
                <w:rStyle w:val="a6"/>
              </w:rPr>
              <w:commentReference w:id="3"/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14:paraId="66909F5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553E0514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14:paraId="4755B1B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14:paraId="3D90D24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</w:t>
            </w:r>
          </w:p>
          <w:p w14:paraId="77E03BEB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账户的名称</w:t>
            </w:r>
          </w:p>
          <w:p w14:paraId="70679AC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A27D7D" w:rsidRPr="00AF6298" w14:paraId="6279B3BE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2B4AC47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41D84B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14:paraId="61136712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06615B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14:paraId="275C418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14:paraId="194AEAC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14:paraId="6A1CBA9D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14:paraId="6B300455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14:paraId="2C230EE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57FFFF5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14:paraId="12F3D918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1.要求财务人员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14:paraId="2FDC267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BBB83C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53BB7B7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.4a.如果编号含有非法字符或者格式不对，不复合要求</w:t>
            </w:r>
          </w:p>
          <w:p w14:paraId="5A7CDFC5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14:paraId="03A16A5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546AADF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71F170F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869D20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315E31D" w14:textId="77777777" w:rsidR="00A27D7D" w:rsidRDefault="00A27D7D" w:rsidP="00A27D7D">
      <w:pPr>
        <w:rPr>
          <w:lang w:eastAsia="zh-CN"/>
        </w:rPr>
      </w:pPr>
    </w:p>
    <w:p w14:paraId="79B6888D" w14:textId="77777777" w:rsidR="00A27D7D" w:rsidRPr="00AF6298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23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期初建账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47F3484F" w14:textId="77777777" w:rsidTr="00AF060D">
        <w:tc>
          <w:tcPr>
            <w:tcW w:w="1187" w:type="dxa"/>
            <w:shd w:val="pct10" w:color="auto" w:fill="auto"/>
          </w:tcPr>
          <w:p w14:paraId="6AA1923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372543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23</w:t>
            </w:r>
          </w:p>
        </w:tc>
        <w:tc>
          <w:tcPr>
            <w:tcW w:w="1981" w:type="dxa"/>
            <w:shd w:val="pct10" w:color="auto" w:fill="auto"/>
          </w:tcPr>
          <w:p w14:paraId="6415A9D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E2120C7" w14:textId="77777777" w:rsidR="00A27D7D" w:rsidRPr="00AF6298" w:rsidRDefault="00A27D7D" w:rsidP="00AF060D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A27D7D" w:rsidRPr="00AF6298" w14:paraId="1A41F421" w14:textId="77777777" w:rsidTr="00AF060D">
        <w:tc>
          <w:tcPr>
            <w:tcW w:w="1187" w:type="dxa"/>
            <w:shd w:val="pct10" w:color="auto" w:fill="auto"/>
          </w:tcPr>
          <w:p w14:paraId="5B29EC9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267552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13A4DE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CC3CB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F5027B6" w14:textId="77777777" w:rsidTr="00AF060D">
        <w:tc>
          <w:tcPr>
            <w:tcW w:w="1187" w:type="dxa"/>
            <w:shd w:val="pct10" w:color="auto" w:fill="auto"/>
          </w:tcPr>
          <w:p w14:paraId="6F3F451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94A037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5773E3B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3F4BF0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96B0A9F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1103A40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97678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A27D7D" w:rsidRPr="00AF6298" w14:paraId="56EEFDAF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A833D2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CE786E" w14:textId="77777777" w:rsidR="00A27D7D" w:rsidRPr="00AF6298" w:rsidRDefault="00A27D7D" w:rsidP="00AF060D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建立一套帐</w:t>
            </w:r>
          </w:p>
        </w:tc>
      </w:tr>
      <w:tr w:rsidR="00A27D7D" w:rsidRPr="00AF6298" w14:paraId="09C97398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98707B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404CA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1F0EF203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1064484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2360FF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A27D7D" w:rsidRPr="00AF6298" w14:paraId="54D4E873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1B6725FF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29775C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B59C034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6E6706D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173C79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14:paraId="61BD867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14:paraId="3EDD2295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</w:p>
          <w:p w14:paraId="4484784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14:paraId="290841C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4.系统依次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</w:p>
          <w:p w14:paraId="3CD0F372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718291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34EC440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14:paraId="66FB5626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系统要求输入每个中转中心的库存</w:t>
            </w:r>
          </w:p>
          <w:p w14:paraId="5324EF2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依次输入每个中转中心的库存</w:t>
            </w:r>
          </w:p>
          <w:p w14:paraId="4AF8AFD2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要求财务人员输入该账单的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账户信息</w:t>
            </w:r>
          </w:p>
          <w:p w14:paraId="417DEBA6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输入银行账户信息</w:t>
            </w:r>
          </w:p>
          <w:p w14:paraId="16C60969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14:paraId="4663CD46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14:paraId="7DC6BEE2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14:paraId="4C95D6BE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2B5C0D9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058145A7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3F9C5DB8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D2F6EFF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C1F9E4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A27D7D" w:rsidRPr="00AF6298" w14:paraId="5109584F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CC4370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8009EB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输入中，财务人员都可以要求导入最近的账单的数据，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14:paraId="6E8DA3AA" w14:textId="77777777" w:rsidR="00A27D7D" w:rsidRDefault="00A27D7D" w:rsidP="00A27D7D">
      <w:pPr>
        <w:rPr>
          <w:lang w:eastAsia="zh-CN"/>
        </w:rPr>
      </w:pPr>
    </w:p>
    <w:p w14:paraId="4ACCB036" w14:textId="77777777" w:rsidR="00A27D7D" w:rsidRPr="00B71075" w:rsidRDefault="00A27D7D" w:rsidP="00A27D7D">
      <w:pPr>
        <w:rPr>
          <w:lang w:eastAsia="zh-CN"/>
        </w:rPr>
      </w:pPr>
    </w:p>
    <w:p w14:paraId="2990E069" w14:textId="77777777" w:rsidR="00A27D7D" w:rsidRPr="00AF6298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24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新建付款单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3AFCF1B5" w14:textId="77777777" w:rsidTr="00AF060D">
        <w:tc>
          <w:tcPr>
            <w:tcW w:w="1187" w:type="dxa"/>
            <w:shd w:val="pct10" w:color="auto" w:fill="auto"/>
          </w:tcPr>
          <w:p w14:paraId="35FDD8FD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667A284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24</w:t>
            </w:r>
          </w:p>
        </w:tc>
        <w:tc>
          <w:tcPr>
            <w:tcW w:w="1981" w:type="dxa"/>
            <w:shd w:val="pct10" w:color="auto" w:fill="auto"/>
          </w:tcPr>
          <w:p w14:paraId="7767A80B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EA6AB0D" w14:textId="77777777" w:rsidR="00A27D7D" w:rsidRPr="00AF6298" w:rsidRDefault="00A27D7D" w:rsidP="00AF060D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132137A6" w14:textId="77777777" w:rsidTr="00AF060D">
        <w:tc>
          <w:tcPr>
            <w:tcW w:w="1187" w:type="dxa"/>
            <w:shd w:val="pct10" w:color="auto" w:fill="auto"/>
          </w:tcPr>
          <w:p w14:paraId="14D17A62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350BBF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B48060B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651C8B8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A78EF2F" w14:textId="77777777" w:rsidTr="00AF060D">
        <w:tc>
          <w:tcPr>
            <w:tcW w:w="1187" w:type="dxa"/>
            <w:shd w:val="pct10" w:color="auto" w:fill="auto"/>
          </w:tcPr>
          <w:p w14:paraId="7C6095F8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06653E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10AE0590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7F1818B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ADF6422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C7CBBA8" w14:textId="77777777" w:rsidR="00A27D7D" w:rsidRPr="00A27D7D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38173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72ECE1B3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17114D50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DCFAB57" w14:textId="77777777" w:rsidR="00A27D7D" w:rsidRPr="00AF6298" w:rsidRDefault="00A27D7D" w:rsidP="00AF060D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A27D7D" w:rsidRPr="00AF6298" w14:paraId="796B4F16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049B799B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94E03C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00669920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4C5F169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8CB0AB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A27D7D" w:rsidRPr="00AF6298" w14:paraId="732EBD43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7B0D0C28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9848D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087DD42C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31FA1C8" w14:textId="77777777" w:rsidR="00A27D7D" w:rsidRPr="00A27D7D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F8E6BF8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14:paraId="25D0DBAB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5887E90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14:paraId="71040E21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3.财务人员依次输入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14:paraId="439EFE9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14:paraId="459A221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14:paraId="451B1636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14:paraId="3B2FFC7F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3AF656A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1767E9B7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31F4158C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5E41426C" w14:textId="77777777" w:rsidR="00A27D7D" w:rsidRPr="00A27D7D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9E0A0C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8DFB39A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7BEB759F" w14:textId="77777777" w:rsidR="00A27D7D" w:rsidRPr="00A27D7D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30C45D5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35E3233" w14:textId="77777777" w:rsidR="00983D74" w:rsidRDefault="00983D74">
      <w:pPr>
        <w:rPr>
          <w:lang w:eastAsia="zh-CN"/>
        </w:rPr>
      </w:pPr>
    </w:p>
    <w:p w14:paraId="724E6C73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25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14:paraId="45A36B64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A27D7D" w:rsidRPr="00EB2D6D" w14:paraId="2CED4B77" w14:textId="77777777" w:rsidTr="00AF060D">
        <w:trPr>
          <w:trHeight w:val="303"/>
        </w:trPr>
        <w:tc>
          <w:tcPr>
            <w:tcW w:w="1119" w:type="dxa"/>
            <w:shd w:val="pct10" w:color="auto" w:fill="auto"/>
          </w:tcPr>
          <w:p w14:paraId="295BBFA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14:paraId="3FD47230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25</w:t>
            </w:r>
          </w:p>
        </w:tc>
        <w:tc>
          <w:tcPr>
            <w:tcW w:w="1796" w:type="dxa"/>
            <w:shd w:val="pct10" w:color="auto" w:fill="auto"/>
          </w:tcPr>
          <w:p w14:paraId="542D7354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14:paraId="6EAE39D3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A27D7D" w:rsidRPr="00EB2D6D" w14:paraId="3267DC8C" w14:textId="77777777" w:rsidTr="00AF060D">
        <w:trPr>
          <w:trHeight w:val="320"/>
        </w:trPr>
        <w:tc>
          <w:tcPr>
            <w:tcW w:w="1119" w:type="dxa"/>
            <w:shd w:val="pct10" w:color="auto" w:fill="auto"/>
          </w:tcPr>
          <w:p w14:paraId="2674D8C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14:paraId="6BAD9EF0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14:paraId="7EB74A0E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14:paraId="58A0F871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EB2D6D" w14:paraId="287B6F83" w14:textId="77777777" w:rsidTr="00AF060D">
        <w:trPr>
          <w:trHeight w:val="303"/>
        </w:trPr>
        <w:tc>
          <w:tcPr>
            <w:tcW w:w="1119" w:type="dxa"/>
            <w:shd w:val="pct10" w:color="auto" w:fill="auto"/>
          </w:tcPr>
          <w:p w14:paraId="5584A400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14:paraId="5C94763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14:paraId="4688944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14:paraId="00ADD971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EB2D6D" w14:paraId="0F10BFB1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14:paraId="2271B58E" w14:textId="77777777" w:rsidR="00A27D7D" w:rsidRPr="00EB2D6D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4EDA11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A27D7D" w:rsidRPr="00EB2D6D" w14:paraId="4B50D5E1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96AEC3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BB30EC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管理</w:t>
            </w:r>
          </w:p>
        </w:tc>
      </w:tr>
      <w:tr w:rsidR="00A27D7D" w:rsidRPr="00EB2D6D" w14:paraId="385460AC" w14:textId="77777777" w:rsidTr="00AF060D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729F43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F8B2698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2AB7F7F7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80D7CF4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587F67A5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A27D7D" w:rsidRPr="00EB2D6D" w14:paraId="1D88F335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EB07C18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03959BDC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35D31143" w14:textId="77777777" w:rsidTr="00AF060D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14:paraId="29E6F925" w14:textId="77777777" w:rsidR="00A27D7D" w:rsidRPr="00EB2D6D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F0BF75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14:paraId="5AEDBC20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D57028C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14:paraId="3E09966B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10DC4D88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6E9718E5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14:paraId="35A2F5C3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姓名、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年龄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联系方式等等）</w:t>
            </w:r>
          </w:p>
          <w:p w14:paraId="47BB1B52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7013FEB0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A1EA757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自动生成人员编号并存储信息</w:t>
            </w:r>
          </w:p>
          <w:p w14:paraId="150682C2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47C187CD" w14:textId="77777777" w:rsidTr="00AF060D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14:paraId="7D4A076F" w14:textId="77777777" w:rsidR="00A27D7D" w:rsidRPr="00EB2D6D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0C3433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14:paraId="1B3B3A35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14:paraId="4A34C723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65C87948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56E1AAC1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A6081A9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35AF82D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63EFB0A2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7D583254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B8FCDE8" w14:textId="77777777" w:rsidR="00A27D7D" w:rsidRPr="00EB2D6D" w:rsidRDefault="00A27D7D" w:rsidP="00AF060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14:paraId="16DB0DD5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6CAE61F8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14:paraId="78F14CC5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14:paraId="5C1B0E23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14:paraId="14FA3633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a)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名字</w:t>
            </w:r>
          </w:p>
          <w:p w14:paraId="5DFE0211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</w:p>
          <w:p w14:paraId="74A22136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主要功能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14:paraId="0AE1090F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d)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14:paraId="76254269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14:paraId="0E71BEAB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14:paraId="3CAC57CD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14:paraId="3AB1175C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14:paraId="36D9EDA1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14:paraId="617DFEB8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1.3 删除结构</w:t>
            </w:r>
          </w:p>
          <w:p w14:paraId="39A1D2C1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14:paraId="101EFDE6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14:paraId="0FFF147C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A27D7D" w:rsidRPr="00EB2D6D" w14:paraId="3D67ED72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683AA7F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6430C0F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70CF1D9" w14:textId="77777777" w:rsidR="00A27D7D" w:rsidRDefault="00A27D7D" w:rsidP="00A27D7D">
      <w:pPr>
        <w:rPr>
          <w:lang w:eastAsia="zh-CN"/>
        </w:rPr>
      </w:pPr>
    </w:p>
    <w:p w14:paraId="26A6FDF5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26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14:paraId="6F695799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A27D7D" w:rsidRPr="00EB2D6D" w14:paraId="650B41EE" w14:textId="77777777" w:rsidTr="00AF060D">
        <w:trPr>
          <w:trHeight w:val="303"/>
        </w:trPr>
        <w:tc>
          <w:tcPr>
            <w:tcW w:w="1119" w:type="dxa"/>
            <w:shd w:val="pct10" w:color="auto" w:fill="auto"/>
          </w:tcPr>
          <w:p w14:paraId="3752803E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14:paraId="730EA782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26</w:t>
            </w:r>
          </w:p>
        </w:tc>
        <w:tc>
          <w:tcPr>
            <w:tcW w:w="1807" w:type="dxa"/>
            <w:shd w:val="pct10" w:color="auto" w:fill="auto"/>
          </w:tcPr>
          <w:p w14:paraId="143D1007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14:paraId="059CA24E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A27D7D" w:rsidRPr="00EB2D6D" w14:paraId="0B814E93" w14:textId="77777777" w:rsidTr="00AF060D">
        <w:trPr>
          <w:trHeight w:val="320"/>
        </w:trPr>
        <w:tc>
          <w:tcPr>
            <w:tcW w:w="1119" w:type="dxa"/>
            <w:shd w:val="pct10" w:color="auto" w:fill="auto"/>
          </w:tcPr>
          <w:p w14:paraId="7BED3F1E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14:paraId="579B652C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14:paraId="7F852BD0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14:paraId="32EEBACE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27D7D" w:rsidRPr="00EB2D6D" w14:paraId="48872431" w14:textId="77777777" w:rsidTr="00AF060D">
        <w:trPr>
          <w:trHeight w:val="303"/>
        </w:trPr>
        <w:tc>
          <w:tcPr>
            <w:tcW w:w="1119" w:type="dxa"/>
            <w:shd w:val="pct10" w:color="auto" w:fill="auto"/>
          </w:tcPr>
          <w:p w14:paraId="7AB019C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14:paraId="50DA6A05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14:paraId="6622239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14:paraId="46BC7FFF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27D7D" w:rsidRPr="00EB2D6D" w14:paraId="65C6A39E" w14:textId="77777777" w:rsidTr="00AF060D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14:paraId="03843B61" w14:textId="77777777" w:rsidR="00A27D7D" w:rsidRPr="00EB2D6D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02E6A7F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A27D7D" w:rsidRPr="00EB2D6D" w14:paraId="002587F4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7FCC08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11C2FB0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</w:tc>
      </w:tr>
      <w:tr w:rsidR="00A27D7D" w:rsidRPr="00EB2D6D" w14:paraId="3A2C4AEE" w14:textId="77777777" w:rsidTr="00AF060D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3ADD3C8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546823A5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1CE791EA" w14:textId="77777777" w:rsidTr="00AF060D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50436C12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595BFB0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EB2D6D" w14:paraId="06FA5617" w14:textId="77777777" w:rsidTr="00AF060D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AD582B7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6C0495F9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60ED8000" w14:textId="77777777" w:rsidTr="00AF060D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14:paraId="4CC561BC" w14:textId="77777777" w:rsidR="00A27D7D" w:rsidRPr="00EB2D6D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B4337AC" w14:textId="77777777" w:rsidR="00A27D7D" w:rsidRPr="00EB2D6D" w:rsidRDefault="00A27D7D" w:rsidP="00AF060D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14:paraId="6CBB9B2C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14:paraId="743CD114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5C2DF442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14:paraId="6A007BE3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2F9DB398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FFF98EC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14:paraId="1B9A733F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14:paraId="0F4405BE" w14:textId="77777777" w:rsidR="00A27D7D" w:rsidRPr="00EB2D6D" w:rsidRDefault="00A27D7D" w:rsidP="00AF060D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3F9CF2EF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14:paraId="03209B69" w14:textId="77777777" w:rsidR="00A27D7D" w:rsidRPr="00EB2D6D" w:rsidRDefault="00A27D7D" w:rsidP="00AF060D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1.总经理点击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某一项发出修改单据的请求</w:t>
            </w:r>
          </w:p>
          <w:p w14:paraId="14F6C3CB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2.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修改单据后确认并返回</w:t>
            </w:r>
          </w:p>
          <w:p w14:paraId="59C20283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02E73C2D" w14:textId="77777777" w:rsidR="00A27D7D" w:rsidRPr="00EB2D6D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4d.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可拒绝某一单据通过，此时应填写相应信息并将单据返回</w:t>
            </w:r>
          </w:p>
          <w:p w14:paraId="7BFC42FD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14:paraId="17A2F068" w14:textId="77777777" w:rsidR="00A27D7D" w:rsidRPr="00EB2D6D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A27D7D" w:rsidRPr="00EB2D6D" w14:paraId="7221ED76" w14:textId="77777777" w:rsidTr="00AF060D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2545F03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9CDB5DB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73C65C23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14:paraId="1BC992CB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1F1134C3" w14:textId="77777777" w:rsidR="00A27D7D" w:rsidRPr="00EB2D6D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0A69069F" w14:textId="77777777" w:rsidTr="00AF060D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A9FB2CB" w14:textId="77777777" w:rsidR="00A27D7D" w:rsidRPr="00EB2D6D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7B9AD103" w14:textId="77777777" w:rsidR="00A27D7D" w:rsidRPr="00EB2D6D" w:rsidRDefault="00A27D7D" w:rsidP="00AF06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若在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审批过程中有新的单据加入，先暂时存储起来以免混乱，待审批结束之后自动加入待审批行列</w:t>
            </w:r>
          </w:p>
          <w:p w14:paraId="7D5153ED" w14:textId="77777777" w:rsidR="00A27D7D" w:rsidRPr="00EB2D6D" w:rsidRDefault="00A27D7D" w:rsidP="00AF06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对一些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明显异常的信息应当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突出显示</w:t>
            </w:r>
          </w:p>
          <w:p w14:paraId="340DA468" w14:textId="77777777" w:rsidR="00A27D7D" w:rsidRPr="00EB2D6D" w:rsidRDefault="00A27D7D" w:rsidP="00AF06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14:paraId="7A2FB742" w14:textId="77777777" w:rsidR="00A27D7D" w:rsidRDefault="00A27D7D" w:rsidP="00A27D7D">
      <w:pPr>
        <w:rPr>
          <w:lang w:eastAsia="zh-CN"/>
        </w:rPr>
      </w:pPr>
    </w:p>
    <w:p w14:paraId="13965358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27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14:paraId="09080DE5" w14:textId="77777777" w:rsidR="00A27D7D" w:rsidRPr="005506B1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F555E3E" w14:textId="77777777" w:rsidTr="00AF060D">
        <w:tc>
          <w:tcPr>
            <w:tcW w:w="1187" w:type="dxa"/>
            <w:shd w:val="pct10" w:color="auto" w:fill="auto"/>
          </w:tcPr>
          <w:p w14:paraId="1509C32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28FF15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27</w:t>
            </w:r>
          </w:p>
        </w:tc>
        <w:tc>
          <w:tcPr>
            <w:tcW w:w="1981" w:type="dxa"/>
            <w:shd w:val="pct10" w:color="auto" w:fill="auto"/>
          </w:tcPr>
          <w:p w14:paraId="572AE92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43F66B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A27D7D" w:rsidRPr="00AF6298" w14:paraId="4C509BA8" w14:textId="77777777" w:rsidTr="00AF060D">
        <w:tc>
          <w:tcPr>
            <w:tcW w:w="1187" w:type="dxa"/>
            <w:shd w:val="pct10" w:color="auto" w:fill="auto"/>
          </w:tcPr>
          <w:p w14:paraId="790D347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0AA3493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353CD0F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79299BF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08CD27C" w14:textId="77777777" w:rsidTr="00AF060D">
        <w:tc>
          <w:tcPr>
            <w:tcW w:w="1187" w:type="dxa"/>
            <w:shd w:val="pct10" w:color="auto" w:fill="auto"/>
          </w:tcPr>
          <w:p w14:paraId="4B7068E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2753CD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6ABAC3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2F9B47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4B49C2B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5739AB2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2424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A27D7D" w:rsidRPr="00AF6298" w14:paraId="39937FDD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FD7EE5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DE8B5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A27D7D" w:rsidRPr="00AF6298" w14:paraId="697ED2A9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A9D082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4F2D0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AF6298" w14:paraId="7369724C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41647FE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8C7B7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AF6298" w14:paraId="440CB8B3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F52C74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5B4617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9FBE0FA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167F06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513D468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14:paraId="14C881B6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6B24D431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7EED5B07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14:paraId="72CA05DD" w14:textId="77777777" w:rsidR="00A27D7D" w:rsidRPr="00AF6298" w:rsidRDefault="00A27D7D" w:rsidP="00AF060D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B4FE5E5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533370B6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14:paraId="7777CCE2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C70FFDB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5EF2BFC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1B4BAF2" w14:textId="77777777" w:rsidR="00A27D7D" w:rsidRPr="00AF6298" w:rsidRDefault="00A27D7D" w:rsidP="00AF060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2D74947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6147835" w14:textId="77777777" w:rsidR="00A27D7D" w:rsidRPr="005506B1" w:rsidRDefault="00A27D7D" w:rsidP="00A27D7D">
      <w:pPr>
        <w:rPr>
          <w:lang w:eastAsia="zh-CN"/>
        </w:rPr>
      </w:pPr>
    </w:p>
    <w:p w14:paraId="1A5468A4" w14:textId="77777777" w:rsidR="00A27D7D" w:rsidRDefault="00A27D7D" w:rsidP="00A27D7D">
      <w:pPr>
        <w:rPr>
          <w:lang w:eastAsia="zh-CN"/>
        </w:rPr>
      </w:pPr>
    </w:p>
    <w:p w14:paraId="6CDF8C37" w14:textId="77777777" w:rsidR="00A27D7D" w:rsidRPr="00AF6298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28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制定薪水</w:t>
      </w:r>
      <w:r>
        <w:rPr>
          <w:b/>
          <w:sz w:val="30"/>
          <w:szCs w:val="30"/>
          <w:lang w:eastAsia="zh-CN"/>
        </w:rPr>
        <w:t>策略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A27D7D" w:rsidRPr="00AF6298" w14:paraId="25A58C1B" w14:textId="77777777" w:rsidTr="00AF060D">
        <w:tc>
          <w:tcPr>
            <w:tcW w:w="1187" w:type="dxa"/>
            <w:shd w:val="pct10" w:color="auto" w:fill="auto"/>
          </w:tcPr>
          <w:p w14:paraId="57131E7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14:paraId="1384276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16</w:t>
            </w:r>
          </w:p>
        </w:tc>
        <w:tc>
          <w:tcPr>
            <w:tcW w:w="1843" w:type="dxa"/>
            <w:shd w:val="pct10" w:color="auto" w:fill="auto"/>
          </w:tcPr>
          <w:p w14:paraId="4FE7628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14:paraId="7ABC5213" w14:textId="77777777" w:rsidR="00A27D7D" w:rsidRPr="00AF6298" w:rsidRDefault="00A27D7D" w:rsidP="00AF060D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A27D7D" w:rsidRPr="00AF6298" w14:paraId="40338CB9" w14:textId="77777777" w:rsidTr="00AF060D">
        <w:tc>
          <w:tcPr>
            <w:tcW w:w="1187" w:type="dxa"/>
            <w:shd w:val="pct10" w:color="auto" w:fill="auto"/>
          </w:tcPr>
          <w:p w14:paraId="5AFC9C2F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476" w:type="dxa"/>
            <w:shd w:val="clear" w:color="auto" w:fill="auto"/>
          </w:tcPr>
          <w:p w14:paraId="28008FA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14:paraId="389354E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14:paraId="072C0E7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9DA1507" w14:textId="77777777" w:rsidTr="00AF060D">
        <w:tc>
          <w:tcPr>
            <w:tcW w:w="1187" w:type="dxa"/>
            <w:shd w:val="pct10" w:color="auto" w:fill="auto"/>
          </w:tcPr>
          <w:p w14:paraId="14AA767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14:paraId="6A8F843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14:paraId="1ED08C7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14:paraId="41A9CAE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D3FDCC8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E6572DA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F3EFB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49EEA65E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360598F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FC9C09B" w14:textId="77777777" w:rsidR="00A27D7D" w:rsidRPr="00AF6298" w:rsidRDefault="00A27D7D" w:rsidP="00AF060D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A27D7D" w:rsidRPr="00AF6298" w14:paraId="21C3A474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371367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44718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2DBC0196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988C54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4945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策略改变，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下月起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工资报表等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计算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策略自动更新</w:t>
            </w:r>
          </w:p>
        </w:tc>
      </w:tr>
      <w:tr w:rsidR="00A27D7D" w:rsidRPr="00AF6298" w14:paraId="303B74C2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095968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BBC9D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1F3615A4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3FAF1AB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D1619FD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14:paraId="53EFFC44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14:paraId="38AD9232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14:paraId="75CE6BAA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14:paraId="0B05615B" w14:textId="77777777" w:rsidR="00A27D7D" w:rsidRPr="00AF6298" w:rsidRDefault="00A27D7D" w:rsidP="00AF060D">
            <w:pPr>
              <w:pStyle w:val="1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14:paraId="687498A1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14:paraId="5C1037A5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14:paraId="7533A901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14:paraId="59E77310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A27D7D" w:rsidRPr="00AF6298" w14:paraId="0AB17D7E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8E8EC79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AC4CB21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A27D7D" w:rsidRPr="00AF6298" w14:paraId="51C6CDA6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56280FB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9EF70C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2CC3218" w14:textId="77777777" w:rsidR="00A27D7D" w:rsidRDefault="00A27D7D" w:rsidP="00A27D7D">
      <w:pPr>
        <w:rPr>
          <w:lang w:eastAsia="zh-CN"/>
        </w:rPr>
      </w:pPr>
    </w:p>
    <w:p w14:paraId="7EAAA5EC" w14:textId="77777777" w:rsidR="00A27D7D" w:rsidRDefault="00A27D7D" w:rsidP="00A27D7D">
      <w:pPr>
        <w:rPr>
          <w:lang w:eastAsia="zh-CN"/>
        </w:rPr>
      </w:pPr>
    </w:p>
    <w:p w14:paraId="5F2371BB" w14:textId="77777777" w:rsidR="00A27D7D" w:rsidRDefault="00A27D7D" w:rsidP="00A27D7D">
      <w:pPr>
        <w:rPr>
          <w:lang w:eastAsia="zh-CN"/>
        </w:rPr>
      </w:pPr>
    </w:p>
    <w:p w14:paraId="09788C33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b/>
          <w:sz w:val="30"/>
          <w:szCs w:val="30"/>
          <w:lang w:eastAsia="zh-CN"/>
        </w:rPr>
        <w:t xml:space="preserve">29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</w:t>
      </w:r>
      <w:r>
        <w:rPr>
          <w:b/>
          <w:sz w:val="30"/>
          <w:szCs w:val="30"/>
          <w:lang w:eastAsia="zh-CN"/>
        </w:rPr>
        <w:t>常量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0EA716D2" w14:textId="77777777" w:rsidTr="00AF060D">
        <w:tc>
          <w:tcPr>
            <w:tcW w:w="1187" w:type="dxa"/>
            <w:shd w:val="pct10" w:color="auto" w:fill="auto"/>
          </w:tcPr>
          <w:p w14:paraId="70A73FD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B49079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17</w:t>
            </w:r>
          </w:p>
        </w:tc>
        <w:tc>
          <w:tcPr>
            <w:tcW w:w="1981" w:type="dxa"/>
            <w:shd w:val="pct10" w:color="auto" w:fill="auto"/>
          </w:tcPr>
          <w:p w14:paraId="1BB5796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BFE87A9" w14:textId="77777777" w:rsidR="00A27D7D" w:rsidRPr="00AF6298" w:rsidRDefault="00A27D7D" w:rsidP="00AF060D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A27D7D" w:rsidRPr="00AF6298" w14:paraId="0E168448" w14:textId="77777777" w:rsidTr="00AF060D">
        <w:tc>
          <w:tcPr>
            <w:tcW w:w="1187" w:type="dxa"/>
            <w:shd w:val="pct10" w:color="auto" w:fill="auto"/>
          </w:tcPr>
          <w:p w14:paraId="3B23212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DBB84BF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2DE07A5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7C2251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5C53EB6" w14:textId="77777777" w:rsidTr="00AF060D">
        <w:tc>
          <w:tcPr>
            <w:tcW w:w="1187" w:type="dxa"/>
            <w:shd w:val="pct10" w:color="auto" w:fill="auto"/>
          </w:tcPr>
          <w:p w14:paraId="10DD813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CB30AA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14:paraId="1BAB685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9CE2DF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1E7FDB3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B037C85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CCE13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1A3BFD90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4BFCA14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C323AA" w14:textId="77777777" w:rsidR="00A27D7D" w:rsidRPr="00AF6298" w:rsidRDefault="00A27D7D" w:rsidP="00AF060D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总经理想要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或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常量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</w:t>
            </w:r>
          </w:p>
        </w:tc>
      </w:tr>
      <w:tr w:rsidR="00A27D7D" w:rsidRPr="00AF6298" w14:paraId="6BDD754E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0A7B37C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16DB0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49B1A62F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29EA226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636A70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业务单需要使用新的常量来计算数据</w:t>
            </w:r>
          </w:p>
        </w:tc>
      </w:tr>
      <w:tr w:rsidR="00A27D7D" w:rsidRPr="00AF6298" w14:paraId="43493608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3F41243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117A607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6D80A16A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AAAA26D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26216A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14:paraId="64DCB5F9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14:paraId="023E02D4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14:paraId="1FFF2BAD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14:paraId="1B3B4938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14:paraId="4C74AAC1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14:paraId="32C79DE8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8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</w:p>
          <w:p w14:paraId="2F01A76C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A27D7D" w:rsidRPr="00AF6298" w14:paraId="1E92C618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ABD4EC6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83F817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</w:p>
          <w:p w14:paraId="20D1756E" w14:textId="77777777" w:rsidR="00A27D7D" w:rsidRPr="00AF6298" w:rsidRDefault="00A27D7D" w:rsidP="00AF060D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E58B889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7FC644F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4514F3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AC4B97" w14:textId="77777777" w:rsidR="00A27D7D" w:rsidRDefault="00A27D7D" w:rsidP="00A27D7D">
      <w:pPr>
        <w:rPr>
          <w:lang w:eastAsia="zh-CN"/>
        </w:rPr>
      </w:pPr>
    </w:p>
    <w:p w14:paraId="58DCC861" w14:textId="77777777" w:rsidR="00A27D7D" w:rsidRDefault="00A27D7D" w:rsidP="00A27D7D">
      <w:pPr>
        <w:rPr>
          <w:lang w:eastAsia="zh-CN"/>
        </w:rPr>
      </w:pPr>
    </w:p>
    <w:p w14:paraId="15C38957" w14:textId="77777777" w:rsidR="00A27D7D" w:rsidRDefault="00A27D7D" w:rsidP="00A27D7D">
      <w:pPr>
        <w:rPr>
          <w:lang w:eastAsia="zh-CN"/>
        </w:rPr>
      </w:pPr>
    </w:p>
    <w:p w14:paraId="333F17D2" w14:textId="77777777" w:rsidR="00A27D7D" w:rsidRDefault="00A27D7D" w:rsidP="00A27D7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30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14:paraId="1681AEA1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3F8B2B0" w14:textId="77777777" w:rsidTr="00AF060D">
        <w:tc>
          <w:tcPr>
            <w:tcW w:w="1187" w:type="dxa"/>
            <w:shd w:val="pct10" w:color="auto" w:fill="auto"/>
          </w:tcPr>
          <w:p w14:paraId="08151A1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lastRenderedPageBreak/>
              <w:t>ID</w:t>
            </w:r>
          </w:p>
        </w:tc>
        <w:tc>
          <w:tcPr>
            <w:tcW w:w="3638" w:type="dxa"/>
            <w:shd w:val="clear" w:color="auto" w:fill="auto"/>
          </w:tcPr>
          <w:p w14:paraId="2C961E9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14:paraId="1620A94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E0BC104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A27D7D" w:rsidRPr="00AF6298" w14:paraId="2F09232E" w14:textId="77777777" w:rsidTr="00AF060D">
        <w:tc>
          <w:tcPr>
            <w:tcW w:w="1187" w:type="dxa"/>
            <w:shd w:val="pct10" w:color="auto" w:fill="auto"/>
          </w:tcPr>
          <w:p w14:paraId="16EBC3B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DBFD25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72F445E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202B0FC8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AF6298" w14:paraId="2C58DC6E" w14:textId="77777777" w:rsidTr="00AF060D">
        <w:tc>
          <w:tcPr>
            <w:tcW w:w="1187" w:type="dxa"/>
            <w:shd w:val="pct10" w:color="auto" w:fill="auto"/>
          </w:tcPr>
          <w:p w14:paraId="0C97660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7326EAB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4CC5236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3D7AD562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AF6298" w14:paraId="497681E4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80D3AE8" w14:textId="77777777" w:rsidR="00A27D7D" w:rsidRPr="00AF6298" w:rsidRDefault="00A27D7D" w:rsidP="00AF060D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99B30A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A27D7D" w:rsidRPr="00AF6298" w14:paraId="2F8A6066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261D9F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F31C1D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管理员需要增删改查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7FC888F2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AA0F70E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32B14C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A27D7D" w:rsidRPr="00AF6298" w14:paraId="401A4388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4B3AB209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CCE281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A27D7D" w:rsidRPr="00AF6298" w14:paraId="1847A921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4A9D9BFC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B75FBC0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最高</w:t>
            </w:r>
          </w:p>
        </w:tc>
      </w:tr>
      <w:tr w:rsidR="00A27D7D" w:rsidRPr="00AF6298" w14:paraId="51DC1E17" w14:textId="77777777" w:rsidTr="00AF060D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10300932" w14:textId="77777777" w:rsidR="00A27D7D" w:rsidRPr="00AF6298" w:rsidRDefault="00A27D7D" w:rsidP="00AF060D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DDD6B1A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14:paraId="5262972A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14:paraId="2B4E147B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权限</w:t>
            </w:r>
          </w:p>
          <w:p w14:paraId="6D746D93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269C97C4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自动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生成新账户的账号及初始密码并显示</w:t>
            </w:r>
          </w:p>
          <w:p w14:paraId="6076FB50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F942658" w14:textId="77777777" w:rsidR="00A27D7D" w:rsidRPr="00AF6298" w:rsidRDefault="00A27D7D" w:rsidP="00AF060D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14:paraId="018FE899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14:paraId="08DAD4E8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提示管理员输入账号的关键字</w:t>
            </w:r>
          </w:p>
          <w:p w14:paraId="4E2678E9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关键字</w:t>
            </w:r>
          </w:p>
          <w:p w14:paraId="34F96391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显示该关键字的查找结果</w:t>
            </w:r>
          </w:p>
          <w:p w14:paraId="5E6D7675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若未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找到结果管理员可以重新搜索</w:t>
            </w:r>
          </w:p>
          <w:p w14:paraId="28665CF8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14:paraId="7A09503C" w14:textId="77777777" w:rsidR="00A27D7D" w:rsidRPr="00AF6298" w:rsidRDefault="00A27D7D" w:rsidP="00AF060D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14:paraId="52580C33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6.1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14:paraId="16D8EADA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6.1.1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提示用户管理员重新输入账户的密码、权限、种类</w:t>
            </w:r>
          </w:p>
          <w:p w14:paraId="1AB67D5F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6.1.2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没有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输入默认不改变）</w:t>
            </w:r>
          </w:p>
          <w:p w14:paraId="65F4669F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6.1.3 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14:paraId="6C11DC0B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6.2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4337C9F" w14:textId="77777777" w:rsidR="00A27D7D" w:rsidRPr="00AF6298" w:rsidRDefault="00A27D7D" w:rsidP="00AF060D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6.2.1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14:paraId="4640A585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91ABD47" w14:textId="77777777" w:rsidR="00A27D7D" w:rsidRPr="00AF6298" w:rsidRDefault="00A27D7D" w:rsidP="00AF060D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532D5A6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047B354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5B7548A" w14:textId="77777777" w:rsidR="00A27D7D" w:rsidRPr="00AF6298" w:rsidRDefault="00A27D7D" w:rsidP="00AF060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6F05589" w14:textId="77777777" w:rsidTr="00AF060D">
        <w:trPr>
          <w:tblHeader/>
        </w:trPr>
        <w:tc>
          <w:tcPr>
            <w:tcW w:w="1187" w:type="dxa"/>
            <w:shd w:val="pct10" w:color="auto" w:fill="auto"/>
          </w:tcPr>
          <w:p w14:paraId="6A3B1EE3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91CE5A5" w14:textId="77777777" w:rsidR="00A27D7D" w:rsidRPr="00AF6298" w:rsidRDefault="00A27D7D" w:rsidP="00AF060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64A2DC75" w14:textId="77777777" w:rsidR="00A27D7D" w:rsidRPr="00AF6298" w:rsidRDefault="00A27D7D" w:rsidP="00AF060D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DF43C4" w14:textId="77777777" w:rsidR="00CE7598" w:rsidRPr="009005C8" w:rsidRDefault="00CE7598">
      <w:pPr>
        <w:rPr>
          <w:lang w:eastAsia="zh-CN"/>
        </w:rPr>
      </w:pPr>
    </w:p>
    <w:p w14:paraId="7C37A385" w14:textId="77777777" w:rsidR="00CE7598" w:rsidRDefault="00CE7598">
      <w:pPr>
        <w:rPr>
          <w:lang w:eastAsia="zh-CN"/>
        </w:rPr>
      </w:pPr>
    </w:p>
    <w:p w14:paraId="7D89260A" w14:textId="77777777" w:rsidR="00DE51DB" w:rsidRDefault="00DE51DB">
      <w:pPr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lang w:eastAsia="zh-CN"/>
        </w:rPr>
        <w:t>日志：</w:t>
      </w:r>
    </w:p>
    <w:p w14:paraId="1185503C" w14:textId="77777777" w:rsidR="00DE51DB" w:rsidRPr="00CD0ADA" w:rsidRDefault="00DE51DB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非法</w:t>
      </w:r>
      <w:r>
        <w:rPr>
          <w:lang w:eastAsia="zh-CN"/>
        </w:rPr>
        <w:t>信息详细化</w:t>
      </w:r>
      <w:r>
        <w:rPr>
          <w:rFonts w:hint="eastAsia"/>
          <w:lang w:eastAsia="zh-CN"/>
        </w:rPr>
        <w:t xml:space="preserve">    </w:t>
      </w:r>
      <w:r w:rsidRPr="00DE51DB">
        <w:rPr>
          <w:rFonts w:hint="eastAsia"/>
          <w:lang w:eastAsia="zh-CN"/>
        </w:rPr>
        <w:t xml:space="preserve"> </w:t>
      </w:r>
      <w:r w:rsidRPr="00DE51DB">
        <w:rPr>
          <w:lang w:eastAsia="zh-CN"/>
        </w:rPr>
        <w:t>By</w:t>
      </w:r>
      <w:r>
        <w:rPr>
          <w:lang w:eastAsia="zh-CN"/>
        </w:rPr>
        <w:t xml:space="preserve">   </w:t>
      </w:r>
      <w:r w:rsidRPr="00DE51DB">
        <w:rPr>
          <w:caps/>
          <w:lang w:eastAsia="zh-CN"/>
        </w:rPr>
        <w:t>czq</w:t>
      </w:r>
    </w:p>
    <w:p w14:paraId="4263D85A" w14:textId="77777777" w:rsidR="00CD0ADA" w:rsidRPr="00253EAD" w:rsidRDefault="00CD0ADA" w:rsidP="00DE51DB">
      <w:pPr>
        <w:pStyle w:val="a3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caps/>
          <w:lang w:eastAsia="zh-CN"/>
        </w:rPr>
        <w:t>用例</w:t>
      </w:r>
      <w:r>
        <w:rPr>
          <w:rFonts w:hint="eastAsia"/>
          <w:caps/>
          <w:lang w:eastAsia="zh-CN"/>
        </w:rPr>
        <w:t xml:space="preserve">15 </w:t>
      </w:r>
      <w:r>
        <w:rPr>
          <w:rFonts w:hint="eastAsia"/>
          <w:caps/>
          <w:lang w:eastAsia="zh-CN"/>
        </w:rPr>
        <w:t>库存</w:t>
      </w:r>
      <w:r>
        <w:rPr>
          <w:caps/>
          <w:lang w:eastAsia="zh-CN"/>
        </w:rPr>
        <w:t>中心业务员不应该具有库存管理的权限</w:t>
      </w:r>
      <w:r>
        <w:rPr>
          <w:rFonts w:hint="eastAsia"/>
          <w:caps/>
          <w:lang w:eastAsia="zh-CN"/>
        </w:rPr>
        <w:t xml:space="preserve">   </w:t>
      </w:r>
      <w:r>
        <w:rPr>
          <w:caps/>
          <w:lang w:eastAsia="zh-CN"/>
        </w:rPr>
        <w:t>By CZQ</w:t>
      </w:r>
    </w:p>
    <w:sectPr w:rsidR="00CD0ADA" w:rsidRPr="00253EAD" w:rsidSect="00EB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陈自强" w:date="2015-10-03T11:25:00Z" w:initials="陈自强">
    <w:p w14:paraId="367B155A" w14:textId="449EBF9A" w:rsidR="00AF060D" w:rsidRDefault="00AF060D">
      <w:pPr>
        <w:pStyle w:val="a7"/>
        <w:rPr>
          <w:rFonts w:hint="eastAsia"/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修改</w:t>
      </w:r>
      <w:r>
        <w:rPr>
          <w:lang w:eastAsia="zh-CN"/>
        </w:rPr>
        <w:t>：改为直接列出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银行账户信息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7B15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D779F" w14:textId="77777777" w:rsidR="00FE3BFF" w:rsidRDefault="00FE3BFF" w:rsidP="00C011BD">
      <w:r>
        <w:separator/>
      </w:r>
    </w:p>
  </w:endnote>
  <w:endnote w:type="continuationSeparator" w:id="0">
    <w:p w14:paraId="59157950" w14:textId="77777777" w:rsidR="00FE3BFF" w:rsidRDefault="00FE3BFF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4B867" w14:textId="77777777" w:rsidR="00FE3BFF" w:rsidRDefault="00FE3BFF" w:rsidP="00C011BD">
      <w:r>
        <w:separator/>
      </w:r>
    </w:p>
  </w:footnote>
  <w:footnote w:type="continuationSeparator" w:id="0">
    <w:p w14:paraId="34C97061" w14:textId="77777777" w:rsidR="00FE3BFF" w:rsidRDefault="00FE3BFF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B7BEE"/>
    <w:multiLevelType w:val="multilevel"/>
    <w:tmpl w:val="7F067B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03976229"/>
    <w:multiLevelType w:val="hybridMultilevel"/>
    <w:tmpl w:val="AB1A74E0"/>
    <w:lvl w:ilvl="0" w:tplc="CA1E6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6152B9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7D69FC"/>
    <w:multiLevelType w:val="multilevel"/>
    <w:tmpl w:val="8FE6F1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7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>
    <w:nsid w:val="13DF0F9F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CD70FE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>
    <w:nsid w:val="22B52331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3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A210D6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6">
    <w:nsid w:val="30FA348B"/>
    <w:multiLevelType w:val="multilevel"/>
    <w:tmpl w:val="1ECC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7">
    <w:nsid w:val="32C8597E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9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A260EAA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3BFE4B34"/>
    <w:multiLevelType w:val="hybridMultilevel"/>
    <w:tmpl w:val="0DC24B0C"/>
    <w:lvl w:ilvl="0" w:tplc="A9C0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294628D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471F2B9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48674C61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D76385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31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2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33">
    <w:nsid w:val="59F671C6"/>
    <w:multiLevelType w:val="hybridMultilevel"/>
    <w:tmpl w:val="47B8CCF8"/>
    <w:lvl w:ilvl="0" w:tplc="077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7567A2"/>
    <w:multiLevelType w:val="hybridMultilevel"/>
    <w:tmpl w:val="EBDCE42C"/>
    <w:lvl w:ilvl="0" w:tplc="EBCCAEC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1B1B41"/>
    <w:multiLevelType w:val="hybridMultilevel"/>
    <w:tmpl w:val="23387B82"/>
    <w:lvl w:ilvl="0" w:tplc="2640E78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9">
    <w:nsid w:val="74582FE4"/>
    <w:multiLevelType w:val="hybridMultilevel"/>
    <w:tmpl w:val="EDE03BCC"/>
    <w:lvl w:ilvl="0" w:tplc="9894E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03402B"/>
    <w:multiLevelType w:val="hybridMultilevel"/>
    <w:tmpl w:val="B66CD5F4"/>
    <w:lvl w:ilvl="0" w:tplc="2D80DD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30"/>
  </w:num>
  <w:num w:numId="5">
    <w:abstractNumId w:val="19"/>
  </w:num>
  <w:num w:numId="6">
    <w:abstractNumId w:val="35"/>
  </w:num>
  <w:num w:numId="7">
    <w:abstractNumId w:val="23"/>
  </w:num>
  <w:num w:numId="8">
    <w:abstractNumId w:val="7"/>
  </w:num>
  <w:num w:numId="9">
    <w:abstractNumId w:val="41"/>
  </w:num>
  <w:num w:numId="10">
    <w:abstractNumId w:val="13"/>
  </w:num>
  <w:num w:numId="11">
    <w:abstractNumId w:val="16"/>
  </w:num>
  <w:num w:numId="12">
    <w:abstractNumId w:val="32"/>
  </w:num>
  <w:num w:numId="13">
    <w:abstractNumId w:val="36"/>
  </w:num>
  <w:num w:numId="14">
    <w:abstractNumId w:val="2"/>
  </w:num>
  <w:num w:numId="15">
    <w:abstractNumId w:val="6"/>
  </w:num>
  <w:num w:numId="16">
    <w:abstractNumId w:val="22"/>
  </w:num>
  <w:num w:numId="17">
    <w:abstractNumId w:val="33"/>
  </w:num>
  <w:num w:numId="18">
    <w:abstractNumId w:val="39"/>
  </w:num>
  <w:num w:numId="19">
    <w:abstractNumId w:val="42"/>
  </w:num>
  <w:num w:numId="20">
    <w:abstractNumId w:val="20"/>
  </w:num>
  <w:num w:numId="21">
    <w:abstractNumId w:val="40"/>
  </w:num>
  <w:num w:numId="22">
    <w:abstractNumId w:val="14"/>
  </w:num>
  <w:num w:numId="23">
    <w:abstractNumId w:val="9"/>
  </w:num>
  <w:num w:numId="24">
    <w:abstractNumId w:val="15"/>
  </w:num>
  <w:num w:numId="25">
    <w:abstractNumId w:val="34"/>
  </w:num>
  <w:num w:numId="26">
    <w:abstractNumId w:val="31"/>
  </w:num>
  <w:num w:numId="27">
    <w:abstractNumId w:val="18"/>
  </w:num>
  <w:num w:numId="28">
    <w:abstractNumId w:val="38"/>
  </w:num>
  <w:num w:numId="29">
    <w:abstractNumId w:val="25"/>
  </w:num>
  <w:num w:numId="30">
    <w:abstractNumId w:val="29"/>
  </w:num>
  <w:num w:numId="31">
    <w:abstractNumId w:val="8"/>
  </w:num>
  <w:num w:numId="32">
    <w:abstractNumId w:val="24"/>
  </w:num>
  <w:num w:numId="33">
    <w:abstractNumId w:val="27"/>
  </w:num>
  <w:num w:numId="34">
    <w:abstractNumId w:val="21"/>
  </w:num>
  <w:num w:numId="35">
    <w:abstractNumId w:val="5"/>
  </w:num>
  <w:num w:numId="36">
    <w:abstractNumId w:val="4"/>
  </w:num>
  <w:num w:numId="37">
    <w:abstractNumId w:val="37"/>
  </w:num>
  <w:num w:numId="38">
    <w:abstractNumId w:val="28"/>
  </w:num>
  <w:num w:numId="39">
    <w:abstractNumId w:val="11"/>
  </w:num>
  <w:num w:numId="40">
    <w:abstractNumId w:val="10"/>
  </w:num>
  <w:num w:numId="41">
    <w:abstractNumId w:val="17"/>
  </w:num>
  <w:num w:numId="42">
    <w:abstractNumId w:val="12"/>
  </w:num>
  <w:num w:numId="4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自强">
    <w15:presenceInfo w15:providerId="Windows Live" w15:userId="364ac790add498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843FE"/>
    <w:rsid w:val="000A2488"/>
    <w:rsid w:val="000C2B78"/>
    <w:rsid w:val="000F1659"/>
    <w:rsid w:val="000F26D5"/>
    <w:rsid w:val="000F7424"/>
    <w:rsid w:val="00100FB0"/>
    <w:rsid w:val="0010236A"/>
    <w:rsid w:val="0011612C"/>
    <w:rsid w:val="00116187"/>
    <w:rsid w:val="00136EAB"/>
    <w:rsid w:val="00140DD7"/>
    <w:rsid w:val="00150212"/>
    <w:rsid w:val="001721BB"/>
    <w:rsid w:val="00181F72"/>
    <w:rsid w:val="00184D3D"/>
    <w:rsid w:val="00185B4B"/>
    <w:rsid w:val="001B5835"/>
    <w:rsid w:val="001F0E1D"/>
    <w:rsid w:val="00202120"/>
    <w:rsid w:val="00224EF9"/>
    <w:rsid w:val="00251477"/>
    <w:rsid w:val="00253EAD"/>
    <w:rsid w:val="0029636A"/>
    <w:rsid w:val="002C07C8"/>
    <w:rsid w:val="002F236D"/>
    <w:rsid w:val="00302671"/>
    <w:rsid w:val="003167D2"/>
    <w:rsid w:val="00316D06"/>
    <w:rsid w:val="00321C2B"/>
    <w:rsid w:val="00324884"/>
    <w:rsid w:val="00333DB6"/>
    <w:rsid w:val="00350286"/>
    <w:rsid w:val="00350D67"/>
    <w:rsid w:val="003775EC"/>
    <w:rsid w:val="00396352"/>
    <w:rsid w:val="00397EED"/>
    <w:rsid w:val="003A6C9B"/>
    <w:rsid w:val="003B3060"/>
    <w:rsid w:val="003D173F"/>
    <w:rsid w:val="003D370A"/>
    <w:rsid w:val="004023C3"/>
    <w:rsid w:val="004253E4"/>
    <w:rsid w:val="00430E64"/>
    <w:rsid w:val="00435799"/>
    <w:rsid w:val="0043580E"/>
    <w:rsid w:val="0044161D"/>
    <w:rsid w:val="0047536E"/>
    <w:rsid w:val="0048080B"/>
    <w:rsid w:val="004B4FD2"/>
    <w:rsid w:val="004C1B49"/>
    <w:rsid w:val="004D1F50"/>
    <w:rsid w:val="004D4315"/>
    <w:rsid w:val="004E70A0"/>
    <w:rsid w:val="0050452A"/>
    <w:rsid w:val="00506434"/>
    <w:rsid w:val="00537904"/>
    <w:rsid w:val="00544112"/>
    <w:rsid w:val="0054648E"/>
    <w:rsid w:val="005506B1"/>
    <w:rsid w:val="00552A3A"/>
    <w:rsid w:val="00553139"/>
    <w:rsid w:val="005543B2"/>
    <w:rsid w:val="005877CC"/>
    <w:rsid w:val="005C48C2"/>
    <w:rsid w:val="005C5A4A"/>
    <w:rsid w:val="005D555E"/>
    <w:rsid w:val="00624D99"/>
    <w:rsid w:val="006420B5"/>
    <w:rsid w:val="00651967"/>
    <w:rsid w:val="00656BDC"/>
    <w:rsid w:val="00661185"/>
    <w:rsid w:val="0066547B"/>
    <w:rsid w:val="006670D1"/>
    <w:rsid w:val="00667D91"/>
    <w:rsid w:val="0067069D"/>
    <w:rsid w:val="00693E1E"/>
    <w:rsid w:val="00694342"/>
    <w:rsid w:val="0069480C"/>
    <w:rsid w:val="006A71B6"/>
    <w:rsid w:val="006B7738"/>
    <w:rsid w:val="006D34C3"/>
    <w:rsid w:val="006D45DC"/>
    <w:rsid w:val="007119EF"/>
    <w:rsid w:val="00727B94"/>
    <w:rsid w:val="00753F64"/>
    <w:rsid w:val="007600FE"/>
    <w:rsid w:val="00762694"/>
    <w:rsid w:val="007730A0"/>
    <w:rsid w:val="00785C23"/>
    <w:rsid w:val="007A1748"/>
    <w:rsid w:val="007B714C"/>
    <w:rsid w:val="007C65B8"/>
    <w:rsid w:val="007C73CB"/>
    <w:rsid w:val="007E0641"/>
    <w:rsid w:val="007F318F"/>
    <w:rsid w:val="00802EB4"/>
    <w:rsid w:val="00813001"/>
    <w:rsid w:val="00831125"/>
    <w:rsid w:val="00846C7E"/>
    <w:rsid w:val="0089097D"/>
    <w:rsid w:val="008C6BAA"/>
    <w:rsid w:val="008D3161"/>
    <w:rsid w:val="008D5ABF"/>
    <w:rsid w:val="008E15D0"/>
    <w:rsid w:val="008F4151"/>
    <w:rsid w:val="009005C8"/>
    <w:rsid w:val="00907785"/>
    <w:rsid w:val="0092097A"/>
    <w:rsid w:val="009268F1"/>
    <w:rsid w:val="00933EF8"/>
    <w:rsid w:val="0093504C"/>
    <w:rsid w:val="00935DCA"/>
    <w:rsid w:val="00937D8B"/>
    <w:rsid w:val="00941ECE"/>
    <w:rsid w:val="00965DCE"/>
    <w:rsid w:val="00982838"/>
    <w:rsid w:val="00983D74"/>
    <w:rsid w:val="009B6D6F"/>
    <w:rsid w:val="009F3E06"/>
    <w:rsid w:val="00A06BE3"/>
    <w:rsid w:val="00A27D7D"/>
    <w:rsid w:val="00A36E57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F060D"/>
    <w:rsid w:val="00AF3621"/>
    <w:rsid w:val="00AF4498"/>
    <w:rsid w:val="00AF6298"/>
    <w:rsid w:val="00AF7AA4"/>
    <w:rsid w:val="00B14AA2"/>
    <w:rsid w:val="00B20D99"/>
    <w:rsid w:val="00B319EB"/>
    <w:rsid w:val="00B34734"/>
    <w:rsid w:val="00B572A2"/>
    <w:rsid w:val="00B6031D"/>
    <w:rsid w:val="00B71075"/>
    <w:rsid w:val="00B87704"/>
    <w:rsid w:val="00B942D9"/>
    <w:rsid w:val="00BA6564"/>
    <w:rsid w:val="00BC7249"/>
    <w:rsid w:val="00BD54C6"/>
    <w:rsid w:val="00BD57C8"/>
    <w:rsid w:val="00C00384"/>
    <w:rsid w:val="00C011BD"/>
    <w:rsid w:val="00C049FE"/>
    <w:rsid w:val="00C0722B"/>
    <w:rsid w:val="00C20448"/>
    <w:rsid w:val="00C22175"/>
    <w:rsid w:val="00C427E5"/>
    <w:rsid w:val="00C55297"/>
    <w:rsid w:val="00C66B41"/>
    <w:rsid w:val="00C91857"/>
    <w:rsid w:val="00CB46DF"/>
    <w:rsid w:val="00CC006D"/>
    <w:rsid w:val="00CC0877"/>
    <w:rsid w:val="00CD0ADA"/>
    <w:rsid w:val="00CD5110"/>
    <w:rsid w:val="00CE7598"/>
    <w:rsid w:val="00CF52A2"/>
    <w:rsid w:val="00D22AEA"/>
    <w:rsid w:val="00D236AA"/>
    <w:rsid w:val="00D25E84"/>
    <w:rsid w:val="00D40CA6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1136E"/>
    <w:rsid w:val="00E6304D"/>
    <w:rsid w:val="00E94126"/>
    <w:rsid w:val="00EA4699"/>
    <w:rsid w:val="00EA54E5"/>
    <w:rsid w:val="00EA76D8"/>
    <w:rsid w:val="00EB1415"/>
    <w:rsid w:val="00EB2D6D"/>
    <w:rsid w:val="00EE5DA3"/>
    <w:rsid w:val="00F1237E"/>
    <w:rsid w:val="00F279AC"/>
    <w:rsid w:val="00F73A56"/>
    <w:rsid w:val="00F85301"/>
    <w:rsid w:val="00F97258"/>
    <w:rsid w:val="00FA3D2E"/>
    <w:rsid w:val="00FB2B8F"/>
    <w:rsid w:val="00FB57AF"/>
    <w:rsid w:val="00FD3F9C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2E7F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0">
    <w:name w:val="无间隔1"/>
    <w:qFormat/>
    <w:rsid w:val="00FD3F9C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semiHidden/>
    <w:unhideWhenUsed/>
    <w:rsid w:val="00350D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50D67"/>
  </w:style>
  <w:style w:type="character" w:customStyle="1" w:styleId="Char1">
    <w:name w:val="批注文字 Char"/>
    <w:basedOn w:val="a0"/>
    <w:link w:val="a7"/>
    <w:uiPriority w:val="99"/>
    <w:semiHidden/>
    <w:rsid w:val="00350D67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50D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50D67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350D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0D6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1D1B-1613-4726-9132-48445C9C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30</Pages>
  <Words>2682</Words>
  <Characters>15289</Characters>
  <Application>Microsoft Office Word</Application>
  <DocSecurity>0</DocSecurity>
  <Lines>127</Lines>
  <Paragraphs>35</Paragraphs>
  <ScaleCrop>false</ScaleCrop>
  <Company>Microsoft</Company>
  <LinksUpToDate>false</LinksUpToDate>
  <CharactersWithSpaces>17936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8</cp:revision>
  <dcterms:created xsi:type="dcterms:W3CDTF">2015-10-01T23:41:00Z</dcterms:created>
  <dcterms:modified xsi:type="dcterms:W3CDTF">2015-10-03T12:57:00Z</dcterms:modified>
</cp:coreProperties>
</file>